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="Times New Roman" w:hAnsi="Arial" w:cs="Times New Roman"/>
          <w:color w:val="auto"/>
          <w:sz w:val="22"/>
          <w:szCs w:val="20"/>
          <w:lang w:val="de-DE" w:eastAsia="de-CH"/>
        </w:rPr>
        <w:id w:val="1288398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6E45" w:rsidRPr="00DB6E45" w:rsidRDefault="00DB6E45" w:rsidP="00DB6E45">
          <w:pPr>
            <w:pStyle w:val="aa"/>
            <w:jc w:val="center"/>
            <w:rPr>
              <w:rFonts w:ascii="Arial" w:hAnsi="Arial" w:cs="Arial"/>
              <w:b/>
              <w:color w:val="auto"/>
              <w:sz w:val="36"/>
            </w:rPr>
          </w:pPr>
          <w:proofErr w:type="spellStart"/>
          <w:r w:rsidRPr="00DB6E45">
            <w:rPr>
              <w:rFonts w:ascii="Arial" w:hAnsi="Arial" w:cs="Arial"/>
              <w:b/>
              <w:color w:val="auto"/>
              <w:sz w:val="36"/>
            </w:rPr>
            <w:t>Contents</w:t>
          </w:r>
          <w:proofErr w:type="spellEnd"/>
        </w:p>
        <w:p w:rsidR="00AA7465" w:rsidRDefault="00DB6E45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554293" w:history="1">
            <w:r w:rsidR="00AA7465" w:rsidRPr="00101967">
              <w:rPr>
                <w:rStyle w:val="a9"/>
                <w:noProof/>
              </w:rPr>
              <w:t>1</w:t>
            </w:r>
            <w:r w:rsidR="00AA7465"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="00AA7465" w:rsidRPr="00101967">
              <w:rPr>
                <w:rStyle w:val="a9"/>
                <w:noProof/>
              </w:rPr>
              <w:t>Introduction</w:t>
            </w:r>
            <w:r w:rsidR="00AA7465">
              <w:rPr>
                <w:noProof/>
                <w:webHidden/>
              </w:rPr>
              <w:tab/>
            </w:r>
            <w:r w:rsidR="00AA7465">
              <w:rPr>
                <w:noProof/>
                <w:webHidden/>
              </w:rPr>
              <w:fldChar w:fldCharType="begin"/>
            </w:r>
            <w:r w:rsidR="00AA7465">
              <w:rPr>
                <w:noProof/>
                <w:webHidden/>
              </w:rPr>
              <w:instrText xml:space="preserve"> PAGEREF _Toc496554293 \h </w:instrText>
            </w:r>
            <w:r w:rsidR="00AA7465">
              <w:rPr>
                <w:noProof/>
                <w:webHidden/>
              </w:rPr>
            </w:r>
            <w:r w:rsidR="00AA7465">
              <w:rPr>
                <w:noProof/>
                <w:webHidden/>
              </w:rPr>
              <w:fldChar w:fldCharType="separate"/>
            </w:r>
            <w:r w:rsidR="00AA7465">
              <w:rPr>
                <w:noProof/>
                <w:webHidden/>
              </w:rPr>
              <w:t>4</w:t>
            </w:r>
            <w:r w:rsidR="00AA7465"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294" w:history="1">
            <w:r w:rsidRPr="00101967">
              <w:rPr>
                <w:rStyle w:val="a9"/>
                <w:noProof/>
                <w:lang w:val="ru-RU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GB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295" w:history="1">
            <w:r w:rsidRPr="00101967">
              <w:rPr>
                <w:rStyle w:val="a9"/>
                <w:noProof/>
                <w:lang w:val="en-GB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GB"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296" w:history="1">
            <w:r w:rsidRPr="00101967">
              <w:rPr>
                <w:rStyle w:val="a9"/>
                <w:noProof/>
                <w:lang w:val="en-GB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GB"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297" w:history="1">
            <w:r w:rsidRPr="00101967">
              <w:rPr>
                <w:rStyle w:val="a9"/>
                <w:noProof/>
                <w:lang w:val="en-GB"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GB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298" w:history="1">
            <w:r w:rsidRPr="00101967">
              <w:rPr>
                <w:rStyle w:val="a9"/>
                <w:noProof/>
                <w:lang w:val="en-GB"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GB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hyperlink w:anchor="_Toc496554299" w:history="1">
            <w:r w:rsidRPr="00101967">
              <w:rPr>
                <w:rStyle w:val="a9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</w:rPr>
              <w:t>Overall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hyperlink w:anchor="_Toc496554300" w:history="1">
            <w:r w:rsidRPr="00101967">
              <w:rPr>
                <w:rStyle w:val="a9"/>
                <w:noProof/>
                <w:lang w:val="ru-RU"/>
              </w:rPr>
              <w:t>3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GB"/>
              </w:rPr>
              <w:t>Specific</w:t>
            </w:r>
            <w:r w:rsidRPr="00101967">
              <w:rPr>
                <w:rStyle w:val="a9"/>
                <w:noProof/>
                <w:lang w:val="ru-RU"/>
              </w:rPr>
              <w:t xml:space="preserve"> </w:t>
            </w:r>
            <w:r w:rsidRPr="00101967">
              <w:rPr>
                <w:rStyle w:val="a9"/>
                <w:noProof/>
                <w:lang w:val="en-GB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01" w:history="1">
            <w:r w:rsidRPr="00101967">
              <w:rPr>
                <w:rStyle w:val="a9"/>
                <w:noProof/>
                <w:lang w:val="en-GB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GB"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02" w:history="1">
            <w:r w:rsidRPr="00101967">
              <w:rPr>
                <w:rStyle w:val="a9"/>
                <w:noProof/>
                <w:lang w:val="ru-RU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ru-RU"/>
              </w:rPr>
              <w:t>Логин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03" w:history="1">
            <w:r w:rsidRPr="00101967">
              <w:rPr>
                <w:rStyle w:val="a9"/>
                <w:noProof/>
                <w:lang w:val="ru-RU"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ru-RU"/>
              </w:rPr>
              <w:t>Главная страница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04" w:history="1">
            <w:r w:rsidRPr="00101967">
              <w:rPr>
                <w:rStyle w:val="a9"/>
                <w:noProof/>
                <w:lang w:val="ru-RU"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ru-RU"/>
              </w:rPr>
              <w:t>Вкладка «Профиль»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05" w:history="1">
            <w:r w:rsidRPr="00101967">
              <w:rPr>
                <w:rStyle w:val="a9"/>
                <w:noProof/>
                <w:lang w:val="ru-RU"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ru-RU"/>
              </w:rPr>
              <w:t>Вкладка «Список контрактов»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06" w:history="1">
            <w:r w:rsidRPr="00101967">
              <w:rPr>
                <w:rStyle w:val="a9"/>
                <w:noProof/>
                <w:lang w:val="ru-RU"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ru-RU"/>
              </w:rPr>
              <w:t>Вкладка «Список задач согласования»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07" w:history="1">
            <w:r w:rsidRPr="00101967">
              <w:rPr>
                <w:rStyle w:val="a9"/>
                <w:noProof/>
                <w:lang w:val="ru-RU"/>
              </w:rPr>
              <w:t>3.1.6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ru-RU"/>
              </w:rPr>
              <w:t>Вкладка «Пользователи»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08" w:history="1">
            <w:r w:rsidRPr="00101967">
              <w:rPr>
                <w:rStyle w:val="a9"/>
                <w:noProof/>
                <w:lang w:val="ru-RU"/>
              </w:rPr>
              <w:t>3.1.7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ru-RU"/>
              </w:rPr>
              <w:t xml:space="preserve">Вкладка </w:t>
            </w:r>
            <w:r w:rsidRPr="00101967">
              <w:rPr>
                <w:rStyle w:val="a9"/>
                <w:noProof/>
                <w:lang w:val="en-US"/>
              </w:rPr>
              <w:t>“</w:t>
            </w:r>
            <w:r w:rsidRPr="00101967">
              <w:rPr>
                <w:rStyle w:val="a9"/>
                <w:noProof/>
                <w:lang w:val="ru-RU"/>
              </w:rPr>
              <w:t>Процесс согласования</w:t>
            </w:r>
            <w:r w:rsidRPr="00101967">
              <w:rPr>
                <w:rStyle w:val="a9"/>
                <w:noProof/>
                <w:lang w:val="en-US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09" w:history="1">
            <w:r w:rsidRPr="00101967">
              <w:rPr>
                <w:rStyle w:val="a9"/>
                <w:noProof/>
                <w:lang w:val="ru-RU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GB"/>
              </w:rPr>
              <w:t>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10" w:history="1">
            <w:r w:rsidRPr="00101967">
              <w:rPr>
                <w:rStyle w:val="a9"/>
                <w:noProof/>
                <w:lang w:val="en-US"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US"/>
              </w:rPr>
              <w:t>Graphical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11" w:history="1">
            <w:r w:rsidRPr="00101967">
              <w:rPr>
                <w:rStyle w:val="a9"/>
                <w:noProof/>
                <w:lang w:val="en-US"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US"/>
              </w:rPr>
              <w:t>Training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12" w:history="1">
            <w:r w:rsidRPr="00101967">
              <w:rPr>
                <w:rStyle w:val="a9"/>
                <w:noProof/>
                <w:lang w:val="en-US"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US"/>
              </w:rPr>
              <w:t>Task Times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13" w:history="1">
            <w:r w:rsidRPr="00101967">
              <w:rPr>
                <w:rStyle w:val="a9"/>
                <w:noProof/>
                <w:lang w:val="en-US"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US"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14" w:history="1">
            <w:r w:rsidRPr="00101967">
              <w:rPr>
                <w:rStyle w:val="a9"/>
                <w:noProof/>
                <w:lang w:val="ru-RU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GB"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15" w:history="1">
            <w:r w:rsidRPr="00101967">
              <w:rPr>
                <w:rStyle w:val="a9"/>
                <w:noProof/>
                <w:lang w:val="ru-RU" w:eastAsia="ru-RU"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ru-RU" w:eastAsia="ru-RU"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16" w:history="1">
            <w:r w:rsidRPr="00101967">
              <w:rPr>
                <w:rStyle w:val="a9"/>
                <w:noProof/>
                <w:lang w:val="en-US" w:eastAsia="ru-RU"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US" w:eastAsia="ru-RU"/>
              </w:rPr>
              <w:t>Mean Time Between Failures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17" w:history="1">
            <w:r w:rsidRPr="00101967">
              <w:rPr>
                <w:rStyle w:val="a9"/>
                <w:noProof/>
                <w:lang w:val="en-US" w:eastAsia="ru-RU"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US" w:eastAsia="ru-RU"/>
              </w:rPr>
              <w:t>Mean Time to Repair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18" w:history="1">
            <w:r w:rsidRPr="00101967">
              <w:rPr>
                <w:rStyle w:val="a9"/>
                <w:noProof/>
                <w:lang w:val="en-US" w:eastAsia="ru-RU"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US" w:eastAsia="ru-RU"/>
              </w:rPr>
              <w:t>Defect Rate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19" w:history="1">
            <w:r w:rsidRPr="00101967">
              <w:rPr>
                <w:rStyle w:val="a9"/>
                <w:noProof/>
                <w:lang w:val="en-US" w:eastAsia="ru-RU"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US" w:eastAsia="ru-RU"/>
              </w:rPr>
              <w:t>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20" w:history="1">
            <w:r w:rsidRPr="00101967">
              <w:rPr>
                <w:rStyle w:val="a9"/>
                <w:noProof/>
                <w:lang w:val="en-GB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GB"/>
              </w:rPr>
              <w:t>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21" w:history="1">
            <w:r w:rsidRPr="00101967">
              <w:rPr>
                <w:rStyle w:val="a9"/>
                <w:noProof/>
                <w:lang w:val="en-US" w:eastAsia="ru-RU"/>
              </w:rPr>
              <w:t>3.4.1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US" w:eastAsia="ru-RU"/>
              </w:rPr>
              <w:t>Response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22" w:history="1">
            <w:r w:rsidRPr="00101967">
              <w:rPr>
                <w:rStyle w:val="a9"/>
                <w:noProof/>
                <w:lang w:val="en-US" w:eastAsia="ru-RU"/>
              </w:rPr>
              <w:t>3.4.2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US" w:eastAsia="ru-RU"/>
              </w:rPr>
              <w:t>Throughput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23" w:history="1">
            <w:r w:rsidRPr="00101967">
              <w:rPr>
                <w:rStyle w:val="a9"/>
                <w:noProof/>
                <w:lang w:val="en-US" w:eastAsia="ru-RU"/>
              </w:rPr>
              <w:t>3.4.3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US" w:eastAsia="ru-RU"/>
              </w:rPr>
              <w:t>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24" w:history="1">
            <w:r w:rsidRPr="00101967">
              <w:rPr>
                <w:rStyle w:val="a9"/>
                <w:noProof/>
                <w:lang w:val="en-GB"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GB"/>
              </w:rPr>
              <w:t>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25" w:history="1">
            <w:r w:rsidRPr="00101967">
              <w:rPr>
                <w:rStyle w:val="a9"/>
                <w:noProof/>
                <w:lang w:val="en-US"/>
              </w:rPr>
              <w:t>3.5.1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US"/>
              </w:rPr>
              <w:t>Backing up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26" w:history="1">
            <w:r w:rsidRPr="00101967">
              <w:rPr>
                <w:rStyle w:val="a9"/>
                <w:noProof/>
                <w:lang w:val="ru-RU"/>
              </w:rPr>
              <w:t>3.6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GB"/>
              </w:rPr>
              <w:t>Design</w:t>
            </w:r>
            <w:r w:rsidRPr="00101967">
              <w:rPr>
                <w:rStyle w:val="a9"/>
                <w:noProof/>
                <w:lang w:val="ru-RU"/>
              </w:rPr>
              <w:t xml:space="preserve"> </w:t>
            </w:r>
            <w:r w:rsidRPr="00101967">
              <w:rPr>
                <w:rStyle w:val="a9"/>
                <w:noProof/>
                <w:lang w:val="en-GB"/>
              </w:rPr>
              <w:t>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27" w:history="1">
            <w:r w:rsidRPr="00101967">
              <w:rPr>
                <w:rStyle w:val="a9"/>
                <w:noProof/>
                <w:lang w:val="en-GB"/>
              </w:rPr>
              <w:t>3.6.1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GB"/>
              </w:rPr>
              <w:t>Architectural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28" w:history="1">
            <w:r w:rsidRPr="00101967">
              <w:rPr>
                <w:rStyle w:val="a9"/>
                <w:noProof/>
                <w:lang w:val="en-US"/>
              </w:rPr>
              <w:t>3.6.2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US"/>
              </w:rPr>
              <w:t>Software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29" w:history="1">
            <w:r w:rsidRPr="00101967">
              <w:rPr>
                <w:rStyle w:val="a9"/>
                <w:noProof/>
                <w:lang w:val="en-US"/>
              </w:rPr>
              <w:t>3.7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GB"/>
              </w:rPr>
              <w:t>On</w:t>
            </w:r>
            <w:r w:rsidRPr="00101967">
              <w:rPr>
                <w:rStyle w:val="a9"/>
                <w:noProof/>
                <w:lang w:val="en-US"/>
              </w:rPr>
              <w:t>-</w:t>
            </w:r>
            <w:r w:rsidRPr="00101967">
              <w:rPr>
                <w:rStyle w:val="a9"/>
                <w:noProof/>
                <w:lang w:val="en-GB"/>
              </w:rPr>
              <w:t>line</w:t>
            </w:r>
            <w:r w:rsidRPr="00101967">
              <w:rPr>
                <w:rStyle w:val="a9"/>
                <w:noProof/>
                <w:lang w:val="en-US"/>
              </w:rPr>
              <w:t xml:space="preserve"> </w:t>
            </w:r>
            <w:r w:rsidRPr="00101967">
              <w:rPr>
                <w:rStyle w:val="a9"/>
                <w:noProof/>
                <w:lang w:val="en-GB"/>
              </w:rPr>
              <w:t>User</w:t>
            </w:r>
            <w:r w:rsidRPr="00101967">
              <w:rPr>
                <w:rStyle w:val="a9"/>
                <w:noProof/>
                <w:lang w:val="en-US"/>
              </w:rPr>
              <w:t xml:space="preserve"> </w:t>
            </w:r>
            <w:r w:rsidRPr="00101967">
              <w:rPr>
                <w:rStyle w:val="a9"/>
                <w:noProof/>
                <w:lang w:val="en-GB"/>
              </w:rPr>
              <w:t>Documentation</w:t>
            </w:r>
            <w:r w:rsidRPr="00101967">
              <w:rPr>
                <w:rStyle w:val="a9"/>
                <w:noProof/>
                <w:lang w:val="en-US"/>
              </w:rPr>
              <w:t xml:space="preserve"> </w:t>
            </w:r>
            <w:r w:rsidRPr="00101967">
              <w:rPr>
                <w:rStyle w:val="a9"/>
                <w:noProof/>
                <w:lang w:val="en-GB"/>
              </w:rPr>
              <w:t>and</w:t>
            </w:r>
            <w:r w:rsidRPr="00101967">
              <w:rPr>
                <w:rStyle w:val="a9"/>
                <w:noProof/>
                <w:lang w:val="en-US"/>
              </w:rPr>
              <w:t xml:space="preserve"> </w:t>
            </w:r>
            <w:r w:rsidRPr="00101967">
              <w:rPr>
                <w:rStyle w:val="a9"/>
                <w:noProof/>
                <w:lang w:val="en-GB"/>
              </w:rPr>
              <w:t>Help</w:t>
            </w:r>
            <w:r w:rsidRPr="00101967">
              <w:rPr>
                <w:rStyle w:val="a9"/>
                <w:noProof/>
                <w:lang w:val="en-US"/>
              </w:rPr>
              <w:t xml:space="preserve"> </w:t>
            </w:r>
            <w:r w:rsidRPr="00101967">
              <w:rPr>
                <w:rStyle w:val="a9"/>
                <w:noProof/>
                <w:lang w:val="en-GB"/>
              </w:rPr>
              <w:t>System</w:t>
            </w:r>
            <w:r w:rsidRPr="00101967">
              <w:rPr>
                <w:rStyle w:val="a9"/>
                <w:noProof/>
                <w:lang w:val="en-US"/>
              </w:rPr>
              <w:t xml:space="preserve"> </w:t>
            </w:r>
            <w:r w:rsidRPr="00101967">
              <w:rPr>
                <w:rStyle w:val="a9"/>
                <w:noProof/>
                <w:lang w:val="en-GB"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30" w:history="1">
            <w:r w:rsidRPr="00101967">
              <w:rPr>
                <w:rStyle w:val="a9"/>
                <w:noProof/>
                <w:lang w:val="en-GB"/>
              </w:rPr>
              <w:t>3.8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GB"/>
              </w:rPr>
              <w:t>Purchased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20"/>
            <w:tabs>
              <w:tab w:val="left" w:pos="794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31" w:history="1">
            <w:r w:rsidRPr="00101967">
              <w:rPr>
                <w:rStyle w:val="a9"/>
                <w:noProof/>
                <w:lang w:val="en-GB"/>
              </w:rPr>
              <w:t>3.9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GB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32" w:history="1">
            <w:r w:rsidRPr="00101967">
              <w:rPr>
                <w:rStyle w:val="a9"/>
                <w:noProof/>
                <w:lang w:val="en-GB"/>
              </w:rPr>
              <w:t>3.9.1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GB"/>
              </w:rPr>
              <w:t>User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33" w:history="1">
            <w:r w:rsidRPr="00101967">
              <w:rPr>
                <w:rStyle w:val="a9"/>
                <w:noProof/>
                <w:lang w:val="en-GB"/>
              </w:rPr>
              <w:t>3.9.2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GB"/>
              </w:rPr>
              <w:t>Hardware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34" w:history="1">
            <w:r w:rsidRPr="00101967">
              <w:rPr>
                <w:rStyle w:val="a9"/>
                <w:noProof/>
                <w:lang w:val="en-GB"/>
              </w:rPr>
              <w:t>3.9.3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GB"/>
              </w:rPr>
              <w:t>Software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30"/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35" w:history="1">
            <w:r w:rsidRPr="00101967">
              <w:rPr>
                <w:rStyle w:val="a9"/>
                <w:noProof/>
                <w:lang w:val="en-GB"/>
              </w:rPr>
              <w:t>3.9.4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GB"/>
              </w:rPr>
              <w:t>Communications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20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36" w:history="1">
            <w:r w:rsidRPr="00101967">
              <w:rPr>
                <w:rStyle w:val="a9"/>
                <w:noProof/>
                <w:lang w:val="en-GB"/>
              </w:rPr>
              <w:t>3.10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GB"/>
              </w:rPr>
              <w:t>Licensing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20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37" w:history="1">
            <w:r w:rsidRPr="00101967">
              <w:rPr>
                <w:rStyle w:val="a9"/>
                <w:noProof/>
                <w:lang w:val="en-GB"/>
              </w:rPr>
              <w:t>3.11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GB"/>
              </w:rPr>
              <w:t>Legal, Copyright, and Other Notices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20"/>
            <w:tabs>
              <w:tab w:val="left" w:pos="998"/>
            </w:tabs>
            <w:rPr>
              <w:rFonts w:asciiTheme="minorHAnsi" w:eastAsiaTheme="minorEastAsia" w:hAnsiTheme="minorHAnsi" w:cstheme="minorBidi"/>
              <w:noProof/>
              <w:szCs w:val="22"/>
              <w:lang w:val="ru-RU" w:eastAsia="ru-RU"/>
            </w:rPr>
          </w:pPr>
          <w:hyperlink w:anchor="_Toc496554338" w:history="1">
            <w:r w:rsidRPr="00101967">
              <w:rPr>
                <w:rStyle w:val="a9"/>
                <w:noProof/>
                <w:lang w:val="en-GB"/>
              </w:rPr>
              <w:t>3.12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GB"/>
              </w:rPr>
              <w:t>Applicable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7465" w:rsidRDefault="00AA7465">
          <w:pPr>
            <w:pStyle w:val="10"/>
            <w:tabs>
              <w:tab w:val="left" w:pos="397"/>
            </w:tabs>
            <w:rPr>
              <w:rFonts w:asciiTheme="minorHAnsi" w:eastAsiaTheme="minorEastAsia" w:hAnsiTheme="minorHAnsi" w:cstheme="minorBidi"/>
              <w:caps w:val="0"/>
              <w:noProof/>
              <w:szCs w:val="22"/>
              <w:lang w:val="ru-RU" w:eastAsia="ru-RU"/>
            </w:rPr>
          </w:pPr>
          <w:hyperlink w:anchor="_Toc496554339" w:history="1">
            <w:r w:rsidRPr="00101967">
              <w:rPr>
                <w:rStyle w:val="a9"/>
                <w:noProof/>
                <w:lang w:val="en-GB"/>
              </w:rPr>
              <w:t>4</w:t>
            </w:r>
            <w:r>
              <w:rPr>
                <w:rFonts w:asciiTheme="minorHAnsi" w:eastAsiaTheme="minorEastAsia" w:hAnsiTheme="minorHAnsi" w:cstheme="minorBidi"/>
                <w:caps w:val="0"/>
                <w:noProof/>
                <w:szCs w:val="22"/>
                <w:lang w:val="ru-RU" w:eastAsia="ru-RU"/>
              </w:rPr>
              <w:tab/>
            </w:r>
            <w:r w:rsidRPr="00101967">
              <w:rPr>
                <w:rStyle w:val="a9"/>
                <w:noProof/>
                <w:lang w:val="en-GB"/>
              </w:rPr>
              <w:t>Supporting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_Toc496554339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6E45" w:rsidRDefault="00DB6E4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DB6E45" w:rsidRDefault="00DB6E45" w:rsidP="00DB6E45">
      <w:r>
        <w:br w:type="page"/>
      </w:r>
    </w:p>
    <w:p w:rsidR="007823B5" w:rsidRPr="00D71CC3" w:rsidRDefault="007823B5" w:rsidP="007823B5">
      <w:pPr>
        <w:pStyle w:val="a8"/>
        <w:rPr>
          <w:lang w:val="en-GB"/>
        </w:rPr>
      </w:pPr>
      <w:r w:rsidRPr="00D71CC3">
        <w:rPr>
          <w:lang w:val="en-GB"/>
        </w:rPr>
        <w:lastRenderedPageBreak/>
        <w:t>Revision History</w:t>
      </w:r>
    </w:p>
    <w:p w:rsidR="007823B5" w:rsidRPr="00D71CC3" w:rsidRDefault="007823B5" w:rsidP="007823B5">
      <w:pPr>
        <w:jc w:val="center"/>
        <w:rPr>
          <w:b/>
          <w:sz w:val="36"/>
          <w:lang w:val="en-GB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3402"/>
        <w:gridCol w:w="2694"/>
      </w:tblGrid>
      <w:tr w:rsidR="007823B5" w:rsidRPr="00D71CC3">
        <w:tc>
          <w:tcPr>
            <w:tcW w:w="1701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bookmarkStart w:id="0" w:name="Ver_00"/>
            <w:bookmarkEnd w:id="0"/>
            <w:r w:rsidRPr="00D71CC3">
              <w:rPr>
                <w:b/>
                <w:lang w:val="en-GB"/>
              </w:rPr>
              <w:t>Date</w:t>
            </w:r>
          </w:p>
        </w:tc>
        <w:tc>
          <w:tcPr>
            <w:tcW w:w="1701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Version</w:t>
            </w:r>
          </w:p>
        </w:tc>
        <w:tc>
          <w:tcPr>
            <w:tcW w:w="3402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Description</w:t>
            </w:r>
          </w:p>
        </w:tc>
        <w:tc>
          <w:tcPr>
            <w:tcW w:w="2694" w:type="dxa"/>
            <w:shd w:val="pct10" w:color="000000" w:fill="FFFFFF"/>
          </w:tcPr>
          <w:p w:rsidR="007823B5" w:rsidRPr="00D71CC3" w:rsidRDefault="007823B5" w:rsidP="007823B5">
            <w:pPr>
              <w:pStyle w:val="table"/>
              <w:jc w:val="center"/>
              <w:rPr>
                <w:b/>
                <w:lang w:val="en-GB"/>
              </w:rPr>
            </w:pPr>
            <w:r w:rsidRPr="00D71CC3">
              <w:rPr>
                <w:b/>
                <w:lang w:val="en-GB"/>
              </w:rPr>
              <w:t>Author(s)</w:t>
            </w:r>
          </w:p>
        </w:tc>
      </w:tr>
      <w:tr w:rsidR="007823B5" w:rsidRPr="00D71CC3">
        <w:tc>
          <w:tcPr>
            <w:tcW w:w="1701" w:type="dxa"/>
          </w:tcPr>
          <w:p w:rsidR="007823B5" w:rsidRPr="00D71CC3" w:rsidRDefault="00BB4CDD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21.10.2017</w:t>
            </w:r>
          </w:p>
        </w:tc>
        <w:tc>
          <w:tcPr>
            <w:tcW w:w="1701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0.01</w:t>
            </w:r>
          </w:p>
        </w:tc>
        <w:tc>
          <w:tcPr>
            <w:tcW w:w="3402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r>
              <w:rPr>
                <w:lang w:val="en-GB"/>
              </w:rPr>
              <w:t>Introduction</w:t>
            </w:r>
          </w:p>
        </w:tc>
        <w:tc>
          <w:tcPr>
            <w:tcW w:w="2694" w:type="dxa"/>
          </w:tcPr>
          <w:p w:rsidR="007823B5" w:rsidRPr="00D71CC3" w:rsidRDefault="00BB4CDD" w:rsidP="007823B5">
            <w:pPr>
              <w:pStyle w:val="Tabletext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7823B5" w:rsidRPr="00D71CC3">
        <w:tc>
          <w:tcPr>
            <w:tcW w:w="1701" w:type="dxa"/>
          </w:tcPr>
          <w:p w:rsidR="007823B5" w:rsidRPr="00BD147E" w:rsidRDefault="00BD147E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22.10.2017</w:t>
            </w:r>
          </w:p>
        </w:tc>
        <w:tc>
          <w:tcPr>
            <w:tcW w:w="1701" w:type="dxa"/>
          </w:tcPr>
          <w:p w:rsidR="007823B5" w:rsidRPr="00BD147E" w:rsidRDefault="00BD147E" w:rsidP="007823B5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0.02</w:t>
            </w:r>
          </w:p>
        </w:tc>
        <w:tc>
          <w:tcPr>
            <w:tcW w:w="3402" w:type="dxa"/>
          </w:tcPr>
          <w:p w:rsidR="007823B5" w:rsidRPr="00BD147E" w:rsidRDefault="00BD147E" w:rsidP="007823B5">
            <w:pPr>
              <w:pStyle w:val="table"/>
              <w:jc w:val="center"/>
            </w:pPr>
            <w:r>
              <w:t>Overview</w:t>
            </w:r>
          </w:p>
        </w:tc>
        <w:tc>
          <w:tcPr>
            <w:tcW w:w="2694" w:type="dxa"/>
          </w:tcPr>
          <w:p w:rsidR="007823B5" w:rsidRPr="00D71CC3" w:rsidRDefault="00BD147E" w:rsidP="007823B5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7823B5" w:rsidRPr="00D71CC3">
        <w:tc>
          <w:tcPr>
            <w:tcW w:w="1701" w:type="dxa"/>
          </w:tcPr>
          <w:p w:rsidR="007823B5" w:rsidRPr="00D71CC3" w:rsidRDefault="00DB6E45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22.10.2017</w:t>
            </w:r>
          </w:p>
        </w:tc>
        <w:tc>
          <w:tcPr>
            <w:tcW w:w="1701" w:type="dxa"/>
          </w:tcPr>
          <w:p w:rsidR="007823B5" w:rsidRPr="00D71CC3" w:rsidRDefault="00DB6E45" w:rsidP="007823B5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>0.03</w:t>
            </w:r>
          </w:p>
        </w:tc>
        <w:tc>
          <w:tcPr>
            <w:tcW w:w="3402" w:type="dxa"/>
          </w:tcPr>
          <w:p w:rsidR="007823B5" w:rsidRPr="007D464B" w:rsidRDefault="00F87A62" w:rsidP="007823B5">
            <w:pPr>
              <w:pStyle w:val="table"/>
              <w:jc w:val="center"/>
            </w:pPr>
            <w:proofErr w:type="spellStart"/>
            <w:r>
              <w:rPr>
                <w:lang w:val="en-GB"/>
              </w:rPr>
              <w:t>Markup</w:t>
            </w:r>
            <w:proofErr w:type="spellEnd"/>
            <w:r>
              <w:rPr>
                <w:lang w:val="en-GB"/>
              </w:rPr>
              <w:t xml:space="preserve"> Fixes</w:t>
            </w:r>
            <w:r w:rsidR="007D464B">
              <w:rPr>
                <w:lang w:val="en-GB"/>
              </w:rPr>
              <w:t xml:space="preserve">, </w:t>
            </w:r>
            <w:r w:rsidR="007D464B">
              <w:t>Functional Requirements</w:t>
            </w:r>
          </w:p>
        </w:tc>
        <w:tc>
          <w:tcPr>
            <w:tcW w:w="2694" w:type="dxa"/>
          </w:tcPr>
          <w:p w:rsidR="00F87A62" w:rsidRPr="00D71CC3" w:rsidRDefault="00F87A62" w:rsidP="00F87A62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Alexander </w:t>
            </w:r>
            <w:proofErr w:type="spellStart"/>
            <w:r>
              <w:rPr>
                <w:lang w:val="en-GB"/>
              </w:rPr>
              <w:t>Rumyantsev</w:t>
            </w:r>
            <w:proofErr w:type="spellEnd"/>
          </w:p>
        </w:tc>
      </w:tr>
      <w:tr w:rsidR="00F87A62" w:rsidRPr="00D71CC3">
        <w:tc>
          <w:tcPr>
            <w:tcW w:w="1701" w:type="dxa"/>
          </w:tcPr>
          <w:p w:rsidR="00F87A62" w:rsidRPr="009941CE" w:rsidRDefault="009941CE" w:rsidP="009941CE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22.10.2017</w:t>
            </w:r>
          </w:p>
        </w:tc>
        <w:tc>
          <w:tcPr>
            <w:tcW w:w="1701" w:type="dxa"/>
          </w:tcPr>
          <w:p w:rsidR="00F87A62" w:rsidRPr="009941CE" w:rsidRDefault="009941CE" w:rsidP="009941CE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0.04</w:t>
            </w:r>
          </w:p>
        </w:tc>
        <w:tc>
          <w:tcPr>
            <w:tcW w:w="3402" w:type="dxa"/>
          </w:tcPr>
          <w:p w:rsidR="00F87A62" w:rsidRPr="009941CE" w:rsidRDefault="009941CE" w:rsidP="009941CE">
            <w:pPr>
              <w:pStyle w:val="table"/>
              <w:jc w:val="center"/>
            </w:pPr>
            <w:r>
              <w:t>Update functional requirements</w:t>
            </w:r>
          </w:p>
        </w:tc>
        <w:tc>
          <w:tcPr>
            <w:tcW w:w="2694" w:type="dxa"/>
          </w:tcPr>
          <w:p w:rsidR="00F87A62" w:rsidRDefault="009941CE" w:rsidP="009941CE">
            <w:pPr>
              <w:pStyle w:val="table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Valerii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Pozdiaev</w:t>
            </w:r>
            <w:proofErr w:type="spellEnd"/>
          </w:p>
        </w:tc>
      </w:tr>
      <w:tr w:rsidR="00A9020C" w:rsidRPr="00D71CC3">
        <w:tc>
          <w:tcPr>
            <w:tcW w:w="1701" w:type="dxa"/>
          </w:tcPr>
          <w:p w:rsidR="00A9020C" w:rsidRDefault="00A9020C" w:rsidP="009941CE">
            <w:pPr>
              <w:pStyle w:val="table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23.10.2017</w:t>
            </w:r>
          </w:p>
        </w:tc>
        <w:tc>
          <w:tcPr>
            <w:tcW w:w="1701" w:type="dxa"/>
          </w:tcPr>
          <w:p w:rsidR="00A9020C" w:rsidRDefault="00A9020C" w:rsidP="009941CE">
            <w:pPr>
              <w:pStyle w:val="table"/>
              <w:jc w:val="center"/>
              <w:rPr>
                <w:lang w:val="ru-RU"/>
              </w:rPr>
            </w:pPr>
            <w:r>
              <w:rPr>
                <w:lang w:val="ru-RU"/>
              </w:rPr>
              <w:t>0.05</w:t>
            </w:r>
          </w:p>
        </w:tc>
        <w:tc>
          <w:tcPr>
            <w:tcW w:w="3402" w:type="dxa"/>
          </w:tcPr>
          <w:p w:rsidR="00A9020C" w:rsidRPr="004E1993" w:rsidRDefault="00A9020C" w:rsidP="00EB5B7B">
            <w:pPr>
              <w:pStyle w:val="table"/>
              <w:jc w:val="center"/>
              <w:rPr>
                <w:lang w:val="en-GB"/>
              </w:rPr>
            </w:pPr>
            <w:r>
              <w:t xml:space="preserve">Add </w:t>
            </w:r>
            <w:r w:rsidR="00AA7465">
              <w:t xml:space="preserve">more </w:t>
            </w:r>
            <w:bookmarkStart w:id="1" w:name="_GoBack"/>
            <w:bookmarkEnd w:id="1"/>
            <w:r>
              <w:t>functional requirements, Add usability</w:t>
            </w:r>
            <w:r w:rsidR="00EB5B7B">
              <w:t>, interfaces</w:t>
            </w:r>
            <w:r w:rsidR="004E1993">
              <w:t>, license requirements</w:t>
            </w:r>
          </w:p>
        </w:tc>
        <w:tc>
          <w:tcPr>
            <w:tcW w:w="2694" w:type="dxa"/>
          </w:tcPr>
          <w:p w:rsidR="00A9020C" w:rsidRDefault="00A9020C" w:rsidP="009941CE">
            <w:pPr>
              <w:pStyle w:val="tab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Andrey </w:t>
            </w:r>
            <w:proofErr w:type="spellStart"/>
            <w:r>
              <w:rPr>
                <w:lang w:val="en-GB"/>
              </w:rPr>
              <w:t>Marchenko</w:t>
            </w:r>
            <w:proofErr w:type="spellEnd"/>
          </w:p>
        </w:tc>
      </w:tr>
    </w:tbl>
    <w:p w:rsidR="00F87A62" w:rsidRDefault="00F87A62" w:rsidP="00F87A62">
      <w:bookmarkStart w:id="2" w:name="_Toc496364014"/>
    </w:p>
    <w:p w:rsidR="00F87A62" w:rsidRDefault="00F87A62" w:rsidP="00F87A62">
      <w:pPr>
        <w:rPr>
          <w:color w:val="000000"/>
          <w:kern w:val="28"/>
          <w:sz w:val="30"/>
        </w:rPr>
      </w:pPr>
      <w:r>
        <w:br w:type="page"/>
      </w:r>
    </w:p>
    <w:p w:rsidR="007823B5" w:rsidRDefault="007823B5" w:rsidP="007B2279">
      <w:pPr>
        <w:pStyle w:val="1"/>
      </w:pPr>
      <w:bookmarkStart w:id="3" w:name="_Toc496554293"/>
      <w:proofErr w:type="spellStart"/>
      <w:r w:rsidRPr="007B2279">
        <w:lastRenderedPageBreak/>
        <w:t>Introduction</w:t>
      </w:r>
      <w:bookmarkEnd w:id="2"/>
      <w:bookmarkEnd w:id="3"/>
      <w:proofErr w:type="spellEnd"/>
    </w:p>
    <w:p w:rsidR="007B2279" w:rsidRPr="00F87A62" w:rsidRDefault="007B2279" w:rsidP="007B2279">
      <w:pPr>
        <w:pStyle w:val="2"/>
        <w:rPr>
          <w:lang w:val="ru-RU"/>
        </w:rPr>
      </w:pPr>
      <w:bookmarkStart w:id="4" w:name="_Toc496554294"/>
      <w:r>
        <w:rPr>
          <w:lang w:val="en-GB"/>
        </w:rPr>
        <w:t>Purpose</w:t>
      </w:r>
      <w:bookmarkEnd w:id="4"/>
    </w:p>
    <w:p w:rsidR="008B59F2" w:rsidRDefault="000117C9" w:rsidP="008B59F2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Данный документ является спецификацией требований программного обеспечения для системы автоматизации</w:t>
      </w:r>
      <w:r w:rsidR="00EB47F8">
        <w:rPr>
          <w:lang w:val="ru-RU"/>
        </w:rPr>
        <w:t xml:space="preserve"> согласования договоров</w:t>
      </w:r>
      <w:r>
        <w:rPr>
          <w:lang w:val="ru-RU"/>
        </w:rPr>
        <w:t>.</w:t>
      </w:r>
      <w:r w:rsidR="00E022F8">
        <w:rPr>
          <w:lang w:val="ru-RU"/>
        </w:rPr>
        <w:t xml:space="preserve"> Документ описывает саму систему, функциональные и нефункциональные требования, ограничения и системные интерфейсы. Документ предназначен для всех </w:t>
      </w:r>
      <w:r w:rsidR="008B59F2">
        <w:rPr>
          <w:lang w:val="ru-RU"/>
        </w:rPr>
        <w:t>членов проектной команды</w:t>
      </w:r>
      <w:r w:rsidR="00E022F8">
        <w:rPr>
          <w:lang w:val="ru-RU"/>
        </w:rPr>
        <w:t>,</w:t>
      </w:r>
      <w:r w:rsidR="008B59F2">
        <w:rPr>
          <w:lang w:val="ru-RU"/>
        </w:rPr>
        <w:t xml:space="preserve"> а также для действующих и потенциальных</w:t>
      </w:r>
      <w:r w:rsidR="00E022F8">
        <w:rPr>
          <w:lang w:val="ru-RU"/>
        </w:rPr>
        <w:t xml:space="preserve"> </w:t>
      </w:r>
      <w:r w:rsidR="008B59F2">
        <w:rPr>
          <w:lang w:val="ru-RU"/>
        </w:rPr>
        <w:t>заказчиков данной системы.</w:t>
      </w:r>
      <w:bookmarkStart w:id="5" w:name="_Toc456598588"/>
      <w:bookmarkStart w:id="6" w:name="_Toc517499387"/>
      <w:bookmarkStart w:id="7" w:name="_Toc523209230"/>
      <w:bookmarkStart w:id="8" w:name="_Toc523210866"/>
      <w:bookmarkStart w:id="9" w:name="_Toc523212970"/>
      <w:bookmarkStart w:id="10" w:name="_Toc523297931"/>
      <w:bookmarkStart w:id="11" w:name="_Toc523298821"/>
    </w:p>
    <w:p w:rsidR="007823B5" w:rsidRDefault="007823B5" w:rsidP="007B2279">
      <w:pPr>
        <w:pStyle w:val="2"/>
        <w:rPr>
          <w:lang w:val="en-GB"/>
        </w:rPr>
      </w:pPr>
      <w:bookmarkStart w:id="12" w:name="_Toc496364016"/>
      <w:bookmarkStart w:id="13" w:name="_Toc496554295"/>
      <w:r w:rsidRPr="00D71CC3">
        <w:rPr>
          <w:lang w:val="en-GB"/>
        </w:rPr>
        <w:t>Scope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:rsidR="006857B8" w:rsidRDefault="004B35B5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</w:t>
      </w:r>
      <w:r w:rsidR="00EB47F8">
        <w:rPr>
          <w:lang w:val="ru-RU"/>
        </w:rPr>
        <w:t>а автоматизации согласования договоров</w:t>
      </w:r>
      <w:r>
        <w:rPr>
          <w:lang w:val="ru-RU"/>
        </w:rPr>
        <w:t xml:space="preserve"> – это программный продукт, </w:t>
      </w:r>
      <w:r w:rsidR="00EB47F8">
        <w:rPr>
          <w:lang w:val="ru-RU"/>
        </w:rPr>
        <w:t>позволяющий организовать работу</w:t>
      </w:r>
      <w:r w:rsidR="00A6235E">
        <w:rPr>
          <w:lang w:val="ru-RU"/>
        </w:rPr>
        <w:t xml:space="preserve"> с электронными договорами разных форматов. </w:t>
      </w:r>
    </w:p>
    <w:p w:rsidR="00A6235E" w:rsidRDefault="00A6235E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Система предоставляет следующие возможности:</w:t>
      </w:r>
    </w:p>
    <w:p w:rsidR="008B59F2" w:rsidRDefault="00A6235E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Создание электронного договора </w:t>
      </w:r>
      <w:r w:rsidR="00A7108C">
        <w:rPr>
          <w:lang w:val="ru-RU"/>
        </w:rPr>
        <w:t>для соответствующего типа сделки</w:t>
      </w:r>
      <w:r w:rsidR="00A42698" w:rsidRPr="00A42698">
        <w:rPr>
          <w:lang w:val="ru-RU"/>
        </w:rPr>
        <w:t>.</w:t>
      </w:r>
    </w:p>
    <w:p w:rsidR="006D3FEC" w:rsidRDefault="006D3FEC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Создание учетной записи пользователя с правами на </w:t>
      </w:r>
      <w:r w:rsidR="00872862">
        <w:rPr>
          <w:lang w:val="ru-RU"/>
        </w:rPr>
        <w:t>добавление</w:t>
      </w:r>
      <w:r>
        <w:rPr>
          <w:lang w:val="ru-RU"/>
        </w:rPr>
        <w:t xml:space="preserve"> договора и/или </w:t>
      </w:r>
      <w:r w:rsidR="00872862">
        <w:rPr>
          <w:lang w:val="ru-RU"/>
        </w:rPr>
        <w:t xml:space="preserve">его </w:t>
      </w:r>
      <w:r>
        <w:rPr>
          <w:lang w:val="ru-RU"/>
        </w:rPr>
        <w:t>согласование</w:t>
      </w:r>
      <w:r w:rsidR="00A42698" w:rsidRPr="00A42698">
        <w:rPr>
          <w:lang w:val="ru-RU"/>
        </w:rPr>
        <w:t>.</w:t>
      </w:r>
    </w:p>
    <w:p w:rsidR="00A7108C" w:rsidRPr="00872862" w:rsidRDefault="00A7108C" w:rsidP="006857B8">
      <w:pPr>
        <w:pStyle w:val="1Einrckung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Проведени</w:t>
      </w:r>
      <w:r w:rsidR="006857B8">
        <w:rPr>
          <w:lang w:val="ru-RU"/>
        </w:rPr>
        <w:t>е процесса согласования договора</w:t>
      </w:r>
      <w:r w:rsidR="00A42698">
        <w:rPr>
          <w:lang w:val="en-US"/>
        </w:rPr>
        <w:t>.</w:t>
      </w:r>
    </w:p>
    <w:p w:rsidR="00872862" w:rsidRDefault="00872862" w:rsidP="00872862">
      <w:pPr>
        <w:pStyle w:val="1Einrckung"/>
        <w:ind w:left="0"/>
        <w:jc w:val="both"/>
        <w:rPr>
          <w:lang w:val="ru-RU"/>
        </w:rPr>
      </w:pPr>
    </w:p>
    <w:p w:rsidR="006857B8" w:rsidRDefault="006857B8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Система не работает с другими типами электронных документов и не поддерживает, помимо процесса согласования, другие форматы работы с электронными договорами.</w:t>
      </w:r>
    </w:p>
    <w:p w:rsidR="006857B8" w:rsidRDefault="00504E4B" w:rsidP="006857B8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Основными преимуществами данного продукта являются:</w:t>
      </w:r>
    </w:p>
    <w:p w:rsidR="00504E4B" w:rsidRDefault="00504E4B" w:rsidP="00504E4B">
      <w:pPr>
        <w:pStyle w:val="1Einrckung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Автоматизация и ускорение процесса согласования договора</w:t>
      </w:r>
      <w:r w:rsidR="00A42698" w:rsidRPr="00A42698">
        <w:rPr>
          <w:lang w:val="ru-RU"/>
        </w:rPr>
        <w:t>.</w:t>
      </w:r>
    </w:p>
    <w:p w:rsidR="00504E4B" w:rsidRDefault="00504E4B" w:rsidP="00504E4B">
      <w:pPr>
        <w:pStyle w:val="1Einrckung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Уменьшение ошибок, возникающих при согласовании в бумажном формате</w:t>
      </w:r>
      <w:r w:rsidR="00A42698" w:rsidRPr="00A42698">
        <w:rPr>
          <w:lang w:val="ru-RU"/>
        </w:rPr>
        <w:t>.</w:t>
      </w:r>
    </w:p>
    <w:p w:rsidR="007823B5" w:rsidRDefault="007823B5" w:rsidP="00504E4B">
      <w:pPr>
        <w:pStyle w:val="2"/>
        <w:rPr>
          <w:lang w:val="en-GB"/>
        </w:rPr>
      </w:pPr>
      <w:bookmarkStart w:id="14" w:name="_Toc456598589"/>
      <w:bookmarkStart w:id="15" w:name="_Toc517499388"/>
      <w:bookmarkStart w:id="16" w:name="_Toc523209231"/>
      <w:bookmarkStart w:id="17" w:name="_Toc523210867"/>
      <w:bookmarkStart w:id="18" w:name="_Toc523212971"/>
      <w:bookmarkStart w:id="19" w:name="_Toc523297932"/>
      <w:bookmarkStart w:id="20" w:name="_Toc523298822"/>
      <w:bookmarkStart w:id="21" w:name="_Toc496364017"/>
      <w:bookmarkStart w:id="22" w:name="_Toc496554296"/>
      <w:r w:rsidRPr="00504E4B">
        <w:rPr>
          <w:lang w:val="en-GB"/>
        </w:rPr>
        <w:t>Definitions, Acronyms and Abbreviations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504E4B" w:rsidRDefault="00504E4B" w:rsidP="00504E4B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В документе применяются следующий аббревиатуры:</w:t>
      </w:r>
    </w:p>
    <w:p w:rsidR="00504E4B" w:rsidRDefault="00504E4B" w:rsidP="00504E4B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САСД: система автоматизации согласования договоров</w:t>
      </w:r>
      <w:r w:rsidR="00A42698" w:rsidRPr="00A42698">
        <w:rPr>
          <w:lang w:val="ru-RU"/>
        </w:rPr>
        <w:t>.</w:t>
      </w:r>
    </w:p>
    <w:p w:rsidR="00504E4B" w:rsidRDefault="00504E4B" w:rsidP="00504E4B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ПО: программное обеспечение</w:t>
      </w:r>
      <w:r w:rsidR="00A42698">
        <w:rPr>
          <w:lang w:val="en-US"/>
        </w:rPr>
        <w:t>.</w:t>
      </w:r>
    </w:p>
    <w:p w:rsidR="008611C0" w:rsidRPr="00872862" w:rsidRDefault="008611C0" w:rsidP="00872862">
      <w:pPr>
        <w:pStyle w:val="1Einrckung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>ПС: процесс согласования</w:t>
      </w:r>
      <w:r w:rsidR="00A42698">
        <w:rPr>
          <w:lang w:val="en-US"/>
        </w:rPr>
        <w:t>.</w:t>
      </w:r>
    </w:p>
    <w:p w:rsidR="00872862" w:rsidRPr="00872862" w:rsidRDefault="00872862" w:rsidP="00872862">
      <w:pPr>
        <w:pStyle w:val="1Einrckung"/>
        <w:ind w:left="0"/>
        <w:jc w:val="both"/>
        <w:rPr>
          <w:lang w:val="ru-RU"/>
        </w:rPr>
      </w:pPr>
    </w:p>
    <w:p w:rsidR="008611C0" w:rsidRDefault="008611C0" w:rsidP="008611C0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Определения:</w:t>
      </w:r>
    </w:p>
    <w:p w:rsidR="006D3FEC" w:rsidRDefault="006D3FEC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 xml:space="preserve">Менеджер контракта. </w:t>
      </w:r>
      <w:r>
        <w:rPr>
          <w:lang w:val="ru-RU"/>
        </w:rPr>
        <w:t>Пользователь системы, который создал контракт по выбранному шаблону и отправил его на согласование.</w:t>
      </w:r>
    </w:p>
    <w:p w:rsidR="00F93764" w:rsidRPr="00F93764" w:rsidRDefault="00F93764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>Согласовывающее лицо.</w:t>
      </w:r>
      <w:r>
        <w:rPr>
          <w:lang w:val="ru-RU"/>
        </w:rPr>
        <w:t xml:space="preserve"> Пользователь системы, который согласовывает часть договора, соответствующую его компетенции.</w:t>
      </w:r>
    </w:p>
    <w:p w:rsidR="00C636A8" w:rsidRPr="00F93764" w:rsidRDefault="00C636A8" w:rsidP="008611C0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>Задача согласования.</w:t>
      </w:r>
      <w:r>
        <w:rPr>
          <w:lang w:val="ru-RU"/>
        </w:rPr>
        <w:t xml:space="preserve"> </w:t>
      </w:r>
      <w:r w:rsidR="00F93764">
        <w:rPr>
          <w:lang w:val="ru-RU"/>
        </w:rPr>
        <w:t>Активность, в которой согласо</w:t>
      </w:r>
      <w:r w:rsidR="00C77A89">
        <w:rPr>
          <w:lang w:val="ru-RU"/>
        </w:rPr>
        <w:t>вывающее лицо подтверждает указанную в данной задаче часть договора.</w:t>
      </w:r>
    </w:p>
    <w:p w:rsidR="00C77A89" w:rsidRPr="00872862" w:rsidRDefault="006D3FEC" w:rsidP="00C77A89">
      <w:pPr>
        <w:pStyle w:val="1Einrckung"/>
        <w:ind w:firstLine="283"/>
        <w:jc w:val="both"/>
        <w:rPr>
          <w:lang w:val="ru-RU"/>
        </w:rPr>
      </w:pPr>
      <w:r>
        <w:rPr>
          <w:b/>
          <w:lang w:val="ru-RU"/>
        </w:rPr>
        <w:t xml:space="preserve">Процесс согласования. </w:t>
      </w:r>
      <w:r w:rsidR="00C636A8">
        <w:rPr>
          <w:lang w:val="ru-RU"/>
        </w:rPr>
        <w:t>Состоит из задач</w:t>
      </w:r>
      <w:r w:rsidR="00872862">
        <w:rPr>
          <w:lang w:val="ru-RU"/>
        </w:rPr>
        <w:t xml:space="preserve"> согласования</w:t>
      </w:r>
      <w:r w:rsidR="00C636A8">
        <w:rPr>
          <w:lang w:val="ru-RU"/>
        </w:rPr>
        <w:t>, количество которых соответствует числу требуемых согласований. Задачи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в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процессе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расположены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линейно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и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выполняются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по</w:t>
      </w:r>
      <w:r w:rsidR="00C636A8" w:rsidRPr="00872862">
        <w:rPr>
          <w:lang w:val="ru-RU"/>
        </w:rPr>
        <w:t xml:space="preserve"> </w:t>
      </w:r>
      <w:r w:rsidR="00C636A8">
        <w:rPr>
          <w:lang w:val="ru-RU"/>
        </w:rPr>
        <w:t>порядку</w:t>
      </w:r>
      <w:r w:rsidR="00C636A8" w:rsidRPr="00872862">
        <w:rPr>
          <w:lang w:val="ru-RU"/>
        </w:rPr>
        <w:t>.</w:t>
      </w:r>
      <w:bookmarkStart w:id="23" w:name="_Toc456598590"/>
      <w:bookmarkStart w:id="24" w:name="_Toc517499389"/>
      <w:bookmarkStart w:id="25" w:name="_Toc523209232"/>
      <w:bookmarkStart w:id="26" w:name="_Toc523210868"/>
      <w:bookmarkStart w:id="27" w:name="_Toc523212972"/>
      <w:bookmarkStart w:id="28" w:name="_Toc523297933"/>
      <w:bookmarkStart w:id="29" w:name="_Toc523298823"/>
    </w:p>
    <w:p w:rsidR="007823B5" w:rsidRDefault="007823B5" w:rsidP="00C77A89">
      <w:pPr>
        <w:pStyle w:val="2"/>
        <w:rPr>
          <w:lang w:val="en-GB"/>
        </w:rPr>
      </w:pPr>
      <w:bookmarkStart w:id="30" w:name="_Toc496364018"/>
      <w:bookmarkStart w:id="31" w:name="_Toc496554297"/>
      <w:r w:rsidRPr="00D71CC3">
        <w:rPr>
          <w:lang w:val="en-GB"/>
        </w:rPr>
        <w:t>References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ED57E9" w:rsidRDefault="00C77A8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Данная</w:t>
      </w:r>
      <w:r w:rsidRPr="00ED57E9">
        <w:rPr>
          <w:lang w:val="en-US"/>
        </w:rPr>
        <w:t xml:space="preserve"> </w:t>
      </w:r>
      <w:r>
        <w:rPr>
          <w:lang w:val="ru-RU"/>
        </w:rPr>
        <w:t>спецификация</w:t>
      </w:r>
      <w:r w:rsidRPr="00ED57E9">
        <w:rPr>
          <w:lang w:val="en-US"/>
        </w:rPr>
        <w:t xml:space="preserve"> </w:t>
      </w:r>
      <w:r>
        <w:rPr>
          <w:lang w:val="ru-RU"/>
        </w:rPr>
        <w:t>составлена</w:t>
      </w:r>
      <w:r w:rsidRPr="00ED57E9">
        <w:rPr>
          <w:lang w:val="en-US"/>
        </w:rPr>
        <w:t xml:space="preserve"> </w:t>
      </w:r>
      <w:r>
        <w:rPr>
          <w:lang w:val="ru-RU"/>
        </w:rPr>
        <w:t>в</w:t>
      </w:r>
      <w:r w:rsidRPr="00ED57E9">
        <w:rPr>
          <w:lang w:val="en-US"/>
        </w:rPr>
        <w:t xml:space="preserve"> </w:t>
      </w:r>
      <w:r>
        <w:rPr>
          <w:lang w:val="ru-RU"/>
        </w:rPr>
        <w:t>соответствии</w:t>
      </w:r>
      <w:r w:rsidRPr="00ED57E9">
        <w:rPr>
          <w:lang w:val="en-US"/>
        </w:rPr>
        <w:t xml:space="preserve"> </w:t>
      </w:r>
      <w:r>
        <w:rPr>
          <w:lang w:val="ru-RU"/>
        </w:rPr>
        <w:t>со</w:t>
      </w:r>
      <w:r w:rsidRPr="00ED57E9">
        <w:rPr>
          <w:lang w:val="en-US"/>
        </w:rPr>
        <w:t xml:space="preserve"> </w:t>
      </w:r>
      <w:r>
        <w:rPr>
          <w:lang w:val="ru-RU"/>
        </w:rPr>
        <w:t>стандартом</w:t>
      </w:r>
      <w:r w:rsidRPr="00ED57E9">
        <w:rPr>
          <w:lang w:val="en-US"/>
        </w:rPr>
        <w:t xml:space="preserve"> </w:t>
      </w:r>
      <w:hyperlink r:id="rId8" w:history="1">
        <w:r w:rsidRPr="00ED57E9">
          <w:rPr>
            <w:rStyle w:val="a9"/>
            <w:lang w:val="en-US"/>
          </w:rPr>
          <w:t>830-1993 - IEEE Recommended Practice for Software Requirements Specifications</w:t>
        </w:r>
      </w:hyperlink>
      <w:bookmarkStart w:id="32" w:name="_Toc456598591"/>
      <w:bookmarkStart w:id="33" w:name="_Toc517499390"/>
      <w:bookmarkStart w:id="34" w:name="_Toc523209233"/>
      <w:bookmarkStart w:id="35" w:name="_Toc523210869"/>
      <w:bookmarkStart w:id="36" w:name="_Toc523212973"/>
      <w:bookmarkStart w:id="37" w:name="_Toc523297934"/>
      <w:bookmarkStart w:id="38" w:name="_Toc523298824"/>
    </w:p>
    <w:p w:rsidR="007823B5" w:rsidRDefault="007823B5" w:rsidP="00ED57E9">
      <w:pPr>
        <w:pStyle w:val="2"/>
        <w:rPr>
          <w:lang w:val="en-GB"/>
        </w:rPr>
      </w:pPr>
      <w:bookmarkStart w:id="39" w:name="_Toc496364019"/>
      <w:bookmarkStart w:id="40" w:name="_Toc496554298"/>
      <w:r w:rsidRPr="00D71CC3">
        <w:rPr>
          <w:lang w:val="en-GB"/>
        </w:rPr>
        <w:t>Overview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p w:rsidR="00ED57E9" w:rsidRDefault="00ED57E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Глава 1 содержит обзор программного продукта, описываемого в данном документе.</w:t>
      </w:r>
    </w:p>
    <w:p w:rsidR="00ED57E9" w:rsidRDefault="00ED57E9" w:rsidP="00ED57E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Глава 2 </w:t>
      </w:r>
      <w:r w:rsidR="002C5061">
        <w:rPr>
          <w:lang w:val="ru-RU"/>
        </w:rPr>
        <w:t xml:space="preserve">включает описание системы, ее общие функции и </w:t>
      </w:r>
      <w:r>
        <w:rPr>
          <w:lang w:val="ru-RU"/>
        </w:rPr>
        <w:t>ограничения</w:t>
      </w:r>
      <w:r w:rsidR="002C5061">
        <w:rPr>
          <w:lang w:val="ru-RU"/>
        </w:rPr>
        <w:t>.</w:t>
      </w:r>
    </w:p>
    <w:p w:rsidR="00F87A62" w:rsidRDefault="002C5061" w:rsidP="00794EA4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Глава 3 описывает все функциональные и нефункциональные требования к системе</w:t>
      </w:r>
      <w:r w:rsidR="00872862">
        <w:rPr>
          <w:lang w:val="ru-RU"/>
        </w:rPr>
        <w:t>.</w:t>
      </w:r>
    </w:p>
    <w:p w:rsidR="00F87A62" w:rsidRPr="00F87A62" w:rsidRDefault="00F87A62" w:rsidP="00F87A62">
      <w:pPr>
        <w:pStyle w:val="1"/>
      </w:pPr>
      <w:bookmarkStart w:id="41" w:name="_Toc496554299"/>
      <w:r>
        <w:lastRenderedPageBreak/>
        <w:t>Overall Description</w:t>
      </w:r>
      <w:bookmarkEnd w:id="41"/>
    </w:p>
    <w:p w:rsidR="00794EA4" w:rsidRDefault="00794EA4" w:rsidP="00794EA4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Продукт представляет собой </w:t>
      </w:r>
      <w:r>
        <w:rPr>
          <w:lang w:val="en-US"/>
        </w:rPr>
        <w:t>web</w:t>
      </w:r>
      <w:r w:rsidRPr="00334BDD">
        <w:rPr>
          <w:lang w:val="ru-RU"/>
        </w:rPr>
        <w:t>-</w:t>
      </w:r>
      <w:r>
        <w:rPr>
          <w:lang w:val="ru-RU"/>
        </w:rPr>
        <w:t xml:space="preserve">приложение с доступом </w:t>
      </w:r>
      <w:r w:rsidR="00334BDD">
        <w:rPr>
          <w:lang w:val="ru-RU"/>
        </w:rPr>
        <w:t>по логину и паролю. Для работы программы требуется персональный компьютер с конфигурацией:</w:t>
      </w:r>
    </w:p>
    <w:p w:rsid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Процессор </w:t>
      </w:r>
      <w:r>
        <w:rPr>
          <w:lang w:val="en-US"/>
        </w:rPr>
        <w:t>Intel</w:t>
      </w:r>
      <w:r w:rsidRPr="00334BDD">
        <w:rPr>
          <w:lang w:val="ru-RU"/>
        </w:rPr>
        <w:t xml:space="preserve"> </w:t>
      </w:r>
      <w:r>
        <w:rPr>
          <w:lang w:val="en-US"/>
        </w:rPr>
        <w:t>Core</w:t>
      </w:r>
      <w:r w:rsidRPr="00334BDD">
        <w:rPr>
          <w:lang w:val="ru-RU"/>
        </w:rPr>
        <w:t xml:space="preserve"> </w:t>
      </w:r>
      <w:proofErr w:type="spellStart"/>
      <w:r>
        <w:rPr>
          <w:lang w:val="en-US"/>
        </w:rPr>
        <w:t>i</w:t>
      </w:r>
      <w:proofErr w:type="spellEnd"/>
      <w:r w:rsidRPr="00334BDD">
        <w:rPr>
          <w:lang w:val="ru-RU"/>
        </w:rPr>
        <w:t xml:space="preserve">3 </w:t>
      </w:r>
      <w:r>
        <w:rPr>
          <w:lang w:val="ru-RU"/>
        </w:rPr>
        <w:t>или выше</w:t>
      </w:r>
      <w:r w:rsidR="00A42698" w:rsidRPr="00A42698">
        <w:rPr>
          <w:lang w:val="ru-RU"/>
        </w:rPr>
        <w:t>.</w:t>
      </w:r>
    </w:p>
    <w:p w:rsid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Оперативная память 1 </w:t>
      </w:r>
      <w:r>
        <w:rPr>
          <w:lang w:val="en-US"/>
        </w:rPr>
        <w:t>GB</w:t>
      </w:r>
      <w:r w:rsidRPr="00A42698">
        <w:rPr>
          <w:lang w:val="ru-RU"/>
        </w:rPr>
        <w:t xml:space="preserve"> </w:t>
      </w:r>
      <w:r>
        <w:rPr>
          <w:lang w:val="ru-RU"/>
        </w:rPr>
        <w:t>или выше</w:t>
      </w:r>
      <w:r w:rsidR="00A42698" w:rsidRPr="00A42698">
        <w:rPr>
          <w:lang w:val="ru-RU"/>
        </w:rPr>
        <w:t>.</w:t>
      </w:r>
    </w:p>
    <w:p w:rsidR="00334BDD" w:rsidRPr="00334BDD" w:rsidRDefault="00334BDD" w:rsidP="00334BDD">
      <w:pPr>
        <w:pStyle w:val="1Einrckung"/>
        <w:numPr>
          <w:ilvl w:val="0"/>
          <w:numId w:val="5"/>
        </w:numPr>
        <w:jc w:val="both"/>
        <w:rPr>
          <w:lang w:val="ru-RU"/>
        </w:rPr>
      </w:pPr>
      <w:r>
        <w:rPr>
          <w:lang w:val="ru-RU"/>
        </w:rPr>
        <w:t xml:space="preserve">Наличие свободного места на жестком диске не менее </w:t>
      </w:r>
      <w:r w:rsidRPr="00334BDD">
        <w:rPr>
          <w:lang w:val="ru-RU"/>
        </w:rPr>
        <w:t xml:space="preserve">10 </w:t>
      </w:r>
      <w:r>
        <w:rPr>
          <w:lang w:val="en-US"/>
        </w:rPr>
        <w:t>GB</w:t>
      </w:r>
      <w:r w:rsidR="00A42698" w:rsidRPr="00A42698">
        <w:rPr>
          <w:lang w:val="ru-RU"/>
        </w:rPr>
        <w:t>.</w:t>
      </w:r>
    </w:p>
    <w:p w:rsidR="00A42698" w:rsidRPr="00A42698" w:rsidRDefault="00334BDD" w:rsidP="00E96152">
      <w:pPr>
        <w:pStyle w:val="1Einrckung"/>
        <w:numPr>
          <w:ilvl w:val="0"/>
          <w:numId w:val="5"/>
        </w:numPr>
        <w:jc w:val="both"/>
        <w:rPr>
          <w:lang w:val="ru-RU"/>
        </w:rPr>
      </w:pPr>
      <w:r w:rsidRPr="00A42698">
        <w:rPr>
          <w:lang w:val="ru-RU"/>
        </w:rPr>
        <w:t xml:space="preserve">Доступ в сеть Интернет со скоростью не менее 10 </w:t>
      </w:r>
      <w:r w:rsidRPr="00A42698">
        <w:rPr>
          <w:lang w:val="en-US"/>
        </w:rPr>
        <w:t>Mbit</w:t>
      </w:r>
      <w:r w:rsidRPr="00A42698">
        <w:rPr>
          <w:lang w:val="ru-RU"/>
        </w:rPr>
        <w:t>/</w:t>
      </w:r>
      <w:r w:rsidRPr="00A42698">
        <w:rPr>
          <w:lang w:val="en-US"/>
        </w:rPr>
        <w:t>s</w:t>
      </w:r>
      <w:r w:rsidR="00A42698" w:rsidRPr="00A42698">
        <w:rPr>
          <w:lang w:val="ru-RU"/>
        </w:rPr>
        <w:t>.</w:t>
      </w:r>
    </w:p>
    <w:p w:rsidR="00A42698" w:rsidRPr="0010686A" w:rsidRDefault="00A42698" w:rsidP="0010686A">
      <w:pPr>
        <w:pStyle w:val="1Einrckung"/>
        <w:numPr>
          <w:ilvl w:val="0"/>
          <w:numId w:val="5"/>
        </w:numPr>
        <w:jc w:val="both"/>
        <w:rPr>
          <w:lang w:val="en-US"/>
        </w:rPr>
      </w:pPr>
      <w:r>
        <w:rPr>
          <w:lang w:val="ru-RU"/>
        </w:rPr>
        <w:t>И</w:t>
      </w:r>
      <w:r w:rsidR="00334BDD" w:rsidRPr="00A42698">
        <w:rPr>
          <w:lang w:val="ru-RU"/>
        </w:rPr>
        <w:t>нтернет</w:t>
      </w:r>
      <w:r w:rsidR="00334BDD" w:rsidRPr="00A42698">
        <w:rPr>
          <w:lang w:val="en-US"/>
        </w:rPr>
        <w:t>-</w:t>
      </w:r>
      <w:r w:rsidR="00334BDD" w:rsidRPr="00A42698">
        <w:rPr>
          <w:lang w:val="ru-RU"/>
        </w:rPr>
        <w:t>браузер</w:t>
      </w:r>
      <w:r w:rsidR="00334BDD" w:rsidRPr="00A42698">
        <w:rPr>
          <w:lang w:val="en-US"/>
        </w:rPr>
        <w:t xml:space="preserve"> (Google Chrome ver23+, Internet Explorer v8+)</w:t>
      </w:r>
      <w:r w:rsidR="0010686A">
        <w:rPr>
          <w:lang w:val="en-US"/>
        </w:rPr>
        <w:t>.</w:t>
      </w:r>
    </w:p>
    <w:p w:rsidR="0010686A" w:rsidRPr="00F9675E" w:rsidRDefault="0010686A" w:rsidP="0010686A">
      <w:pPr>
        <w:pStyle w:val="1Einrckung"/>
        <w:ind w:left="0"/>
        <w:jc w:val="both"/>
        <w:rPr>
          <w:lang w:val="en-US"/>
        </w:rPr>
      </w:pPr>
    </w:p>
    <w:p w:rsidR="00A42698" w:rsidRDefault="0057772C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В начале работы приложения доступен один пользователь «Администратор». </w:t>
      </w:r>
      <w:r w:rsidR="001A3DCE">
        <w:rPr>
          <w:lang w:val="ru-RU"/>
        </w:rPr>
        <w:t>Администратору доступен список всех пользователей, только он может добавлять и удалять пользователей.</w:t>
      </w:r>
    </w:p>
    <w:p w:rsidR="006E41D2" w:rsidRDefault="0057772C" w:rsidP="006E41D2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Каждому новому пользователю </w:t>
      </w:r>
      <w:r w:rsidR="001A3DCE">
        <w:rPr>
          <w:lang w:val="ru-RU"/>
        </w:rPr>
        <w:t xml:space="preserve">назначается уникальный логин и пароль, а также </w:t>
      </w:r>
      <w:r>
        <w:rPr>
          <w:lang w:val="ru-RU"/>
        </w:rPr>
        <w:t>одна или несколько ролей из следующего списка:</w:t>
      </w:r>
    </w:p>
    <w:p w:rsidR="0057772C" w:rsidRDefault="0057772C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Менеджер контракт</w:t>
      </w:r>
      <w:r w:rsidR="0063441D">
        <w:rPr>
          <w:lang w:val="ru-RU"/>
        </w:rPr>
        <w:t>ов</w:t>
      </w:r>
      <w:r w:rsidR="0010686A">
        <w:rPr>
          <w:lang w:val="ru-RU"/>
        </w:rPr>
        <w:t>.</w:t>
      </w:r>
      <w:r w:rsidR="0010686A" w:rsidRPr="0010686A">
        <w:rPr>
          <w:lang w:val="ru-RU"/>
        </w:rPr>
        <w:t xml:space="preserve"> </w:t>
      </w:r>
      <w:r w:rsidR="0010686A">
        <w:rPr>
          <w:lang w:val="ru-RU"/>
        </w:rPr>
        <w:t>М</w:t>
      </w:r>
      <w:r w:rsidR="00691EF5">
        <w:rPr>
          <w:lang w:val="ru-RU"/>
        </w:rPr>
        <w:t>ожет создавать новы</w:t>
      </w:r>
      <w:r w:rsidR="0010686A">
        <w:rPr>
          <w:lang w:val="ru-RU"/>
        </w:rPr>
        <w:t>е</w:t>
      </w:r>
      <w:r w:rsidR="00691EF5">
        <w:rPr>
          <w:lang w:val="ru-RU"/>
        </w:rPr>
        <w:t xml:space="preserve"> контракты </w:t>
      </w:r>
      <w:r w:rsidR="0010686A">
        <w:rPr>
          <w:lang w:val="ru-RU"/>
        </w:rPr>
        <w:t>и отправлять их на согласование</w:t>
      </w:r>
      <w:r w:rsidR="00A42698">
        <w:rPr>
          <w:lang w:val="ru-RU"/>
        </w:rPr>
        <w:t>.</w:t>
      </w:r>
    </w:p>
    <w:p w:rsidR="0057772C" w:rsidRDefault="0057772C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Согласовывающее лицо</w:t>
      </w:r>
      <w:r w:rsidR="0010686A">
        <w:rPr>
          <w:lang w:val="ru-RU"/>
        </w:rPr>
        <w:t>. В</w:t>
      </w:r>
      <w:r w:rsidR="00691EF5">
        <w:rPr>
          <w:lang w:val="ru-RU"/>
        </w:rPr>
        <w:t>идит все контракты, которые требуют его согласования, м</w:t>
      </w:r>
      <w:r w:rsidR="0010686A">
        <w:rPr>
          <w:lang w:val="ru-RU"/>
        </w:rPr>
        <w:t>ожет принимать или отклонять их</w:t>
      </w:r>
      <w:r w:rsidR="00A42698">
        <w:rPr>
          <w:lang w:val="ru-RU"/>
        </w:rPr>
        <w:t>.</w:t>
      </w:r>
    </w:p>
    <w:p w:rsidR="006E41D2" w:rsidRDefault="006E41D2" w:rsidP="0057772C">
      <w:pPr>
        <w:pStyle w:val="1Einrckung"/>
        <w:numPr>
          <w:ilvl w:val="0"/>
          <w:numId w:val="6"/>
        </w:numPr>
        <w:jc w:val="both"/>
        <w:rPr>
          <w:lang w:val="ru-RU"/>
        </w:rPr>
      </w:pPr>
      <w:r>
        <w:rPr>
          <w:lang w:val="ru-RU"/>
        </w:rPr>
        <w:t>Администратор</w:t>
      </w:r>
      <w:r w:rsidRPr="006E41D2">
        <w:rPr>
          <w:lang w:val="ru-RU"/>
        </w:rPr>
        <w:t xml:space="preserve">. </w:t>
      </w:r>
      <w:r>
        <w:rPr>
          <w:lang w:val="ru-RU"/>
        </w:rPr>
        <w:t>Добавление, удаление и редактирование пользовательских профилей.</w:t>
      </w:r>
    </w:p>
    <w:p w:rsidR="00691EF5" w:rsidRDefault="00691EF5" w:rsidP="00691EF5">
      <w:pPr>
        <w:pStyle w:val="1Einrckung"/>
        <w:ind w:firstLine="283"/>
        <w:jc w:val="both"/>
        <w:rPr>
          <w:lang w:val="ru-RU"/>
        </w:rPr>
      </w:pPr>
    </w:p>
    <w:p w:rsidR="00D05FF5" w:rsidRDefault="00D05FF5" w:rsidP="00691EF5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После входа в систему пользователю открывается его рабочий</w:t>
      </w:r>
      <w:r w:rsidRPr="00D05FF5">
        <w:rPr>
          <w:lang w:val="ru-RU"/>
        </w:rPr>
        <w:t xml:space="preserve"> </w:t>
      </w:r>
      <w:r>
        <w:rPr>
          <w:lang w:val="ru-RU"/>
        </w:rPr>
        <w:t>стол, состоящий из следующих вкладок:</w:t>
      </w:r>
    </w:p>
    <w:p w:rsidR="00D05FF5" w:rsidRDefault="00D05FF5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Профиль. Содержит ФИО и контактные данные пользователя, а также поле выбора отдела (обязательно</w:t>
      </w:r>
      <w:r w:rsidR="0010686A">
        <w:rPr>
          <w:lang w:val="ru-RU"/>
        </w:rPr>
        <w:t>е поле</w:t>
      </w:r>
      <w:r w:rsidR="00726C58">
        <w:rPr>
          <w:lang w:val="ru-RU"/>
        </w:rPr>
        <w:t>, если пользователь имеет роль согласовывающего лица</w:t>
      </w:r>
      <w:r>
        <w:rPr>
          <w:lang w:val="ru-RU"/>
        </w:rPr>
        <w:t>)</w:t>
      </w:r>
      <w:r w:rsidR="00A42698">
        <w:rPr>
          <w:lang w:val="ru-RU"/>
        </w:rPr>
        <w:t>.</w:t>
      </w:r>
    </w:p>
    <w:p w:rsidR="00726C58" w:rsidRDefault="00726C58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>Список контрактов</w:t>
      </w:r>
      <w:r w:rsidR="00877B3F">
        <w:rPr>
          <w:lang w:val="ru-RU"/>
        </w:rPr>
        <w:t xml:space="preserve"> (скрыта, если нет </w:t>
      </w:r>
      <w:r w:rsidR="0010686A">
        <w:rPr>
          <w:lang w:val="ru-RU"/>
        </w:rPr>
        <w:t>роли менеджера контрактов</w:t>
      </w:r>
      <w:r w:rsidR="00877B3F">
        <w:rPr>
          <w:lang w:val="ru-RU"/>
        </w:rPr>
        <w:t>)</w:t>
      </w:r>
      <w:r>
        <w:rPr>
          <w:lang w:val="ru-RU"/>
        </w:rPr>
        <w:t>. Содержит контракты, созданные данным пользователем, кнопки создания и закрытия контрактов. Предоставляет возможность переходить на страницу нужного контракта по нажатию на него.</w:t>
      </w:r>
    </w:p>
    <w:p w:rsidR="00726C58" w:rsidRPr="00D05FF5" w:rsidRDefault="00877B3F" w:rsidP="00D05FF5">
      <w:pPr>
        <w:pStyle w:val="1Einrckung"/>
        <w:numPr>
          <w:ilvl w:val="0"/>
          <w:numId w:val="7"/>
        </w:numPr>
        <w:jc w:val="both"/>
        <w:rPr>
          <w:lang w:val="ru-RU"/>
        </w:rPr>
      </w:pPr>
      <w:r>
        <w:rPr>
          <w:lang w:val="ru-RU"/>
        </w:rPr>
        <w:t xml:space="preserve">Список задач согласования (скрыта, если нет </w:t>
      </w:r>
      <w:r w:rsidR="0010686A">
        <w:rPr>
          <w:lang w:val="ru-RU"/>
        </w:rPr>
        <w:t>роли согласовывающего лица</w:t>
      </w:r>
      <w:r>
        <w:rPr>
          <w:lang w:val="ru-RU"/>
        </w:rPr>
        <w:t>). Содержит список задач из разных процессов согласования, которые требуют проверки текущим пользователем.</w:t>
      </w:r>
    </w:p>
    <w:p w:rsidR="00334BDD" w:rsidRDefault="00334BDD" w:rsidP="00334BDD">
      <w:pPr>
        <w:pStyle w:val="1Einrckung"/>
        <w:ind w:firstLine="283"/>
        <w:jc w:val="both"/>
        <w:rPr>
          <w:lang w:val="ru-RU"/>
        </w:rPr>
      </w:pPr>
    </w:p>
    <w:p w:rsidR="00081131" w:rsidRDefault="00213F38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 xml:space="preserve">Каждый договор должен проверяться согласовывающими лицами из базового набора служб (юридическая, финансовая и т.д.). </w:t>
      </w:r>
      <w:r w:rsidR="00081131">
        <w:rPr>
          <w:lang w:val="ru-RU"/>
        </w:rPr>
        <w:t>При создании договора пользователю предлагается выбрать необходимую дату полного согласования и дополнительные группы</w:t>
      </w:r>
      <w:r>
        <w:rPr>
          <w:lang w:val="ru-RU"/>
        </w:rPr>
        <w:t xml:space="preserve">, которые необходимы для </w:t>
      </w:r>
      <w:r w:rsidR="0010686A">
        <w:rPr>
          <w:lang w:val="ru-RU"/>
        </w:rPr>
        <w:t>данного</w:t>
      </w:r>
      <w:r>
        <w:rPr>
          <w:lang w:val="ru-RU"/>
        </w:rPr>
        <w:t xml:space="preserve"> договора. После ввода данных и подтверждения происходит переход на страницу договора.</w:t>
      </w:r>
    </w:p>
    <w:p w:rsidR="00213F38" w:rsidRDefault="00213F38" w:rsidP="00334BDD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На странице договора доступны вкладки:</w:t>
      </w:r>
    </w:p>
    <w:p w:rsidR="00213F38" w:rsidRDefault="007D464B" w:rsidP="00213F38">
      <w:pPr>
        <w:pStyle w:val="1Einrckung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Информация о контракте</w:t>
      </w:r>
      <w:r w:rsidR="00213F38">
        <w:rPr>
          <w:lang w:val="ru-RU"/>
        </w:rPr>
        <w:t xml:space="preserve">. Вкладка содержит название, текст договора и всю необходимую информацию. Данные поля доступны для редактирования. Также имеется кнопка «Отправить на согласование», запускающая процесс, и кнопка прикрепления вложений (фотографии, </w:t>
      </w:r>
      <w:r w:rsidR="00213F38">
        <w:rPr>
          <w:lang w:val="en-US"/>
        </w:rPr>
        <w:t>doc</w:t>
      </w:r>
      <w:r w:rsidR="00213F38" w:rsidRPr="00213F38">
        <w:rPr>
          <w:lang w:val="ru-RU"/>
        </w:rPr>
        <w:t>-</w:t>
      </w:r>
      <w:r w:rsidR="00213F38">
        <w:rPr>
          <w:lang w:val="ru-RU"/>
        </w:rPr>
        <w:t xml:space="preserve">файлы, </w:t>
      </w:r>
      <w:proofErr w:type="spellStart"/>
      <w:r w:rsidR="00213F38">
        <w:rPr>
          <w:lang w:val="en-US"/>
        </w:rPr>
        <w:t>xls</w:t>
      </w:r>
      <w:proofErr w:type="spellEnd"/>
      <w:r w:rsidR="00213F38" w:rsidRPr="00213F38">
        <w:rPr>
          <w:lang w:val="ru-RU"/>
        </w:rPr>
        <w:t>-</w:t>
      </w:r>
      <w:r w:rsidR="00A42698">
        <w:rPr>
          <w:lang w:val="ru-RU"/>
        </w:rPr>
        <w:t>файлы).</w:t>
      </w:r>
    </w:p>
    <w:p w:rsidR="00213F38" w:rsidRDefault="00213F38" w:rsidP="00213F38">
      <w:pPr>
        <w:pStyle w:val="1Einrckung"/>
        <w:numPr>
          <w:ilvl w:val="0"/>
          <w:numId w:val="8"/>
        </w:numPr>
        <w:jc w:val="both"/>
        <w:rPr>
          <w:lang w:val="ru-RU"/>
        </w:rPr>
      </w:pPr>
      <w:r>
        <w:rPr>
          <w:lang w:val="ru-RU"/>
        </w:rPr>
        <w:t>Процесс согласования. Вкладка отображает процесс согласования, состоящий из задач</w:t>
      </w:r>
      <w:r w:rsidR="00794449">
        <w:rPr>
          <w:lang w:val="ru-RU"/>
        </w:rPr>
        <w:t xml:space="preserve"> (соответствуют базовому + дополнительному спискам)</w:t>
      </w:r>
      <w:r>
        <w:rPr>
          <w:lang w:val="ru-RU"/>
        </w:rPr>
        <w:t>. Каждая задача окрашена в цвет, соответствующий ее статусу (зеленый – согласовано, красный – отклонено,</w:t>
      </w:r>
      <w:r w:rsidR="002E1763">
        <w:rPr>
          <w:lang w:val="ru-RU"/>
        </w:rPr>
        <w:t xml:space="preserve"> желтый – в процессе,</w:t>
      </w:r>
      <w:r>
        <w:rPr>
          <w:lang w:val="ru-RU"/>
        </w:rPr>
        <w:t xml:space="preserve"> серый – не выполнено)</w:t>
      </w:r>
      <w:r w:rsidR="00A42698">
        <w:rPr>
          <w:lang w:val="ru-RU"/>
        </w:rPr>
        <w:t>.</w:t>
      </w:r>
    </w:p>
    <w:p w:rsidR="00794449" w:rsidRDefault="00794449" w:rsidP="00794449">
      <w:pPr>
        <w:pStyle w:val="1Einrckung"/>
        <w:jc w:val="both"/>
        <w:rPr>
          <w:lang w:val="ru-RU"/>
        </w:rPr>
      </w:pPr>
    </w:p>
    <w:p w:rsidR="00794449" w:rsidRDefault="00794449" w:rsidP="00794449">
      <w:pPr>
        <w:pStyle w:val="1Einrckung"/>
        <w:ind w:firstLine="283"/>
        <w:jc w:val="both"/>
        <w:rPr>
          <w:lang w:val="ru-RU"/>
        </w:rPr>
      </w:pPr>
      <w:r>
        <w:rPr>
          <w:lang w:val="ru-RU"/>
        </w:rPr>
        <w:t>Каждая задача процесса согласования отображается на вкладке «Список задач согласования» у пользователей из отвечающих за эту задачу отделов. Для проверки договора пользователь нажимает на нужную задачу из списка. Происходит переход на страницу с договором (присутствует только вкладка «Данные»). В верхней части страницы доступны кнопки:</w:t>
      </w:r>
    </w:p>
    <w:p w:rsidR="00794449" w:rsidRDefault="00794449" w:rsidP="00794449">
      <w:pPr>
        <w:pStyle w:val="1Einrckung"/>
        <w:numPr>
          <w:ilvl w:val="0"/>
          <w:numId w:val="9"/>
        </w:numPr>
        <w:jc w:val="both"/>
        <w:rPr>
          <w:lang w:val="ru-RU"/>
        </w:rPr>
      </w:pPr>
      <w:r>
        <w:rPr>
          <w:lang w:val="ru-RU"/>
        </w:rPr>
        <w:lastRenderedPageBreak/>
        <w:t>Принять. Происходит согласование данной задачи.</w:t>
      </w:r>
    </w:p>
    <w:p w:rsidR="00CF0D0D" w:rsidRPr="00CF0D0D" w:rsidRDefault="00794449" w:rsidP="00E96152">
      <w:pPr>
        <w:pStyle w:val="1Einrckung"/>
        <w:numPr>
          <w:ilvl w:val="0"/>
          <w:numId w:val="9"/>
        </w:numPr>
        <w:ind w:left="1843" w:hanging="283"/>
        <w:jc w:val="both"/>
        <w:rPr>
          <w:lang w:val="en-GB"/>
        </w:rPr>
      </w:pPr>
      <w:r w:rsidRPr="00CF0D0D">
        <w:rPr>
          <w:lang w:val="ru-RU"/>
        </w:rPr>
        <w:t>Отклонить. Выводится окно с просьбой написать комментарий. Задача отклоняется.</w:t>
      </w:r>
    </w:p>
    <w:p w:rsidR="00CF0D0D" w:rsidRDefault="00794449" w:rsidP="00CF0D0D">
      <w:pPr>
        <w:pStyle w:val="1Einrckung"/>
        <w:numPr>
          <w:ilvl w:val="0"/>
          <w:numId w:val="9"/>
        </w:numPr>
        <w:ind w:left="1843" w:hanging="283"/>
        <w:jc w:val="both"/>
        <w:rPr>
          <w:lang w:val="ru-RU"/>
        </w:rPr>
      </w:pPr>
      <w:r w:rsidRPr="00CF0D0D">
        <w:rPr>
          <w:lang w:val="ru-RU"/>
        </w:rPr>
        <w:t xml:space="preserve">Отложить. Производится возвращение на список задач. </w:t>
      </w:r>
      <w:r w:rsidR="002E1763" w:rsidRPr="00CF0D0D">
        <w:rPr>
          <w:lang w:val="ru-RU"/>
        </w:rPr>
        <w:t>Про</w:t>
      </w:r>
      <w:r w:rsidRPr="00CF0D0D">
        <w:rPr>
          <w:lang w:val="ru-RU"/>
        </w:rPr>
        <w:t>сматриваемая задача остается непроверенной</w:t>
      </w:r>
      <w:r w:rsidR="002E1763" w:rsidRPr="00CF0D0D">
        <w:rPr>
          <w:lang w:val="ru-RU"/>
        </w:rPr>
        <w:t>.</w:t>
      </w:r>
      <w:bookmarkStart w:id="42" w:name="_Toc456598593"/>
      <w:bookmarkStart w:id="43" w:name="_Toc517499392"/>
      <w:bookmarkStart w:id="44" w:name="_Toc523209235"/>
      <w:bookmarkStart w:id="45" w:name="_Toc523210871"/>
      <w:bookmarkStart w:id="46" w:name="_Toc523212975"/>
      <w:bookmarkStart w:id="47" w:name="_Toc523297936"/>
      <w:bookmarkStart w:id="48" w:name="_Toc523298826"/>
      <w:bookmarkStart w:id="49" w:name="_Toc496364021"/>
    </w:p>
    <w:p w:rsidR="00CF0D0D" w:rsidRDefault="007823B5" w:rsidP="00CF0D0D">
      <w:pPr>
        <w:pStyle w:val="1"/>
        <w:rPr>
          <w:lang w:val="ru-RU"/>
        </w:rPr>
      </w:pPr>
      <w:bookmarkStart w:id="50" w:name="_Toc496554300"/>
      <w:r w:rsidRPr="00CF0D0D">
        <w:rPr>
          <w:lang w:val="en-GB"/>
        </w:rPr>
        <w:t>Specific</w:t>
      </w:r>
      <w:r w:rsidRPr="00CF0D0D">
        <w:rPr>
          <w:lang w:val="ru-RU"/>
        </w:rPr>
        <w:t xml:space="preserve"> </w:t>
      </w:r>
      <w:r w:rsidRPr="00CF0D0D">
        <w:rPr>
          <w:lang w:val="en-GB"/>
        </w:rPr>
        <w:t>Requirements</w:t>
      </w:r>
      <w:bookmarkStart w:id="51" w:name="_Toc456598594"/>
      <w:bookmarkStart w:id="52" w:name="_Toc517499393"/>
      <w:bookmarkStart w:id="53" w:name="_Toc523209236"/>
      <w:bookmarkStart w:id="54" w:name="_Toc523210872"/>
      <w:bookmarkStart w:id="55" w:name="_Toc523212976"/>
      <w:bookmarkStart w:id="56" w:name="_Toc523297937"/>
      <w:bookmarkStart w:id="57" w:name="_Toc523298827"/>
      <w:bookmarkStart w:id="58" w:name="_Toc496364022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CF0D0D" w:rsidRDefault="007823B5" w:rsidP="00CF0D0D">
      <w:pPr>
        <w:pStyle w:val="2"/>
        <w:rPr>
          <w:lang w:val="en-GB"/>
        </w:rPr>
      </w:pPr>
      <w:bookmarkStart w:id="59" w:name="_Toc496554301"/>
      <w:r w:rsidRPr="00CF0D0D">
        <w:rPr>
          <w:lang w:val="en-GB"/>
        </w:rPr>
        <w:t>Functionality</w:t>
      </w:r>
      <w:bookmarkStart w:id="60" w:name="_Toc456598595"/>
      <w:bookmarkStart w:id="61" w:name="_Toc517499394"/>
      <w:bookmarkStart w:id="62" w:name="_Toc523209237"/>
      <w:bookmarkStart w:id="63" w:name="_Toc523210873"/>
      <w:bookmarkStart w:id="64" w:name="_Toc523212977"/>
      <w:bookmarkStart w:id="65" w:name="_Toc523297938"/>
      <w:bookmarkStart w:id="66" w:name="_Toc523298828"/>
      <w:bookmarkStart w:id="67" w:name="_Toc496364023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DE528B" w:rsidRDefault="00DE528B" w:rsidP="00E96152">
      <w:pPr>
        <w:pStyle w:val="3"/>
        <w:rPr>
          <w:lang w:val="ru-RU"/>
        </w:rPr>
      </w:pPr>
      <w:bookmarkStart w:id="68" w:name="_Toc496554302"/>
      <w:r w:rsidRPr="00DE528B">
        <w:rPr>
          <w:lang w:val="ru-RU"/>
        </w:rPr>
        <w:t>Логин</w:t>
      </w:r>
      <w:bookmarkEnd w:id="68"/>
    </w:p>
    <w:p w:rsidR="00DE528B" w:rsidRDefault="00DE528B" w:rsidP="00DE528B">
      <w:pPr>
        <w:ind w:left="851" w:firstLine="283"/>
        <w:rPr>
          <w:lang w:val="ru-RU"/>
        </w:rPr>
      </w:pPr>
      <w:r w:rsidRPr="00DE528B">
        <w:rPr>
          <w:lang w:val="ru-RU"/>
        </w:rPr>
        <w:t xml:space="preserve">Первая </w:t>
      </w:r>
      <w:r>
        <w:rPr>
          <w:lang w:val="ru-RU"/>
        </w:rPr>
        <w:t xml:space="preserve">страница </w:t>
      </w:r>
      <w:r>
        <w:rPr>
          <w:lang w:val="en-US"/>
        </w:rPr>
        <w:t>web</w:t>
      </w:r>
      <w:r w:rsidRPr="00DE528B">
        <w:rPr>
          <w:lang w:val="ru-RU"/>
        </w:rPr>
        <w:t>-</w:t>
      </w:r>
      <w:r>
        <w:rPr>
          <w:lang w:val="ru-RU"/>
        </w:rPr>
        <w:t>приложения – страница входа в систему.</w:t>
      </w:r>
      <w:r w:rsidR="000D568E">
        <w:rPr>
          <w:lang w:val="ru-RU"/>
        </w:rPr>
        <w:t xml:space="preserve"> На ней расположены 2 текстовых поля для ввода логина и пароля, а также кнопка «Войти».</w:t>
      </w:r>
    </w:p>
    <w:p w:rsidR="000D568E" w:rsidRDefault="000D568E" w:rsidP="000D568E">
      <w:pPr>
        <w:pStyle w:val="3"/>
        <w:rPr>
          <w:lang w:val="ru-RU"/>
        </w:rPr>
      </w:pPr>
      <w:bookmarkStart w:id="69" w:name="_Toc496554303"/>
      <w:r>
        <w:rPr>
          <w:lang w:val="ru-RU"/>
        </w:rPr>
        <w:t>Главная страница приложения</w:t>
      </w:r>
      <w:bookmarkEnd w:id="69"/>
    </w:p>
    <w:p w:rsidR="002436BA" w:rsidRPr="000D568E" w:rsidRDefault="002436BA" w:rsidP="002436BA">
      <w:pPr>
        <w:ind w:left="851" w:firstLine="283"/>
        <w:jc w:val="both"/>
        <w:rPr>
          <w:lang w:val="ru-RU"/>
        </w:rPr>
      </w:pPr>
      <w:r>
        <w:rPr>
          <w:lang w:val="ru-RU"/>
        </w:rPr>
        <w:t>В верхней части главной страницы приложения расположены кнопки переключения вкладок.</w:t>
      </w:r>
      <w:r w:rsidR="0063441D">
        <w:rPr>
          <w:lang w:val="ru-RU"/>
        </w:rPr>
        <w:t xml:space="preserve"> Также в правом верхнем углу расположена кнопка «Выйти из системы».</w:t>
      </w:r>
      <w:r>
        <w:rPr>
          <w:lang w:val="ru-RU"/>
        </w:rPr>
        <w:t xml:space="preserve"> Эти кнопки статичные, отображаются на всех страницах приложения и выполняют роль меню. Содержимое вкладок раскрывается под этим меню.</w:t>
      </w:r>
    </w:p>
    <w:p w:rsidR="00CF0D0D" w:rsidRDefault="002436BA" w:rsidP="00CF0D0D">
      <w:pPr>
        <w:pStyle w:val="3"/>
        <w:rPr>
          <w:lang w:val="ru-RU"/>
        </w:rPr>
      </w:pPr>
      <w:bookmarkStart w:id="70" w:name="_Toc456598596"/>
      <w:bookmarkStart w:id="71" w:name="_Toc517499395"/>
      <w:bookmarkStart w:id="72" w:name="_Toc523209238"/>
      <w:bookmarkStart w:id="73" w:name="_Toc523210874"/>
      <w:bookmarkStart w:id="74" w:name="_Toc523212978"/>
      <w:bookmarkStart w:id="75" w:name="_Toc523297939"/>
      <w:bookmarkStart w:id="76" w:name="_Toc523298829"/>
      <w:bookmarkStart w:id="77" w:name="_Toc496364024"/>
      <w:bookmarkStart w:id="78" w:name="_Toc496554304"/>
      <w:bookmarkEnd w:id="60"/>
      <w:bookmarkEnd w:id="61"/>
      <w:bookmarkEnd w:id="62"/>
      <w:bookmarkEnd w:id="63"/>
      <w:bookmarkEnd w:id="64"/>
      <w:bookmarkEnd w:id="65"/>
      <w:bookmarkEnd w:id="66"/>
      <w:bookmarkEnd w:id="67"/>
      <w:r>
        <w:rPr>
          <w:lang w:val="ru-RU"/>
        </w:rPr>
        <w:t>Вкладка «Профиль»</w:t>
      </w:r>
      <w:bookmarkEnd w:id="78"/>
    </w:p>
    <w:p w:rsidR="002436BA" w:rsidRDefault="0063441D" w:rsidP="0063441D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На этой вкладке отображается текстовая информация: ФИО пользователя, контактные данные, должность, исполнительные роли («Менеджер контрактов», «Согласовывающее лицо»), </w:t>
      </w:r>
      <w:r w:rsidR="0018632D">
        <w:rPr>
          <w:lang w:val="ru-RU"/>
        </w:rPr>
        <w:t>службы</w:t>
      </w:r>
      <w:r>
        <w:rPr>
          <w:lang w:val="ru-RU"/>
        </w:rPr>
        <w:t>, к которым причислен сотрудник.</w:t>
      </w:r>
      <w:r w:rsidR="00831D5A">
        <w:rPr>
          <w:lang w:val="ru-RU"/>
        </w:rPr>
        <w:t xml:space="preserve"> Все поля</w:t>
      </w:r>
      <w:r w:rsidR="003D61A8">
        <w:rPr>
          <w:lang w:val="ru-RU"/>
        </w:rPr>
        <w:t xml:space="preserve"> недоступны для </w:t>
      </w:r>
      <w:r w:rsidR="00831D5A">
        <w:rPr>
          <w:lang w:val="ru-RU"/>
        </w:rPr>
        <w:t>редактир</w:t>
      </w:r>
      <w:r w:rsidR="003D61A8">
        <w:rPr>
          <w:lang w:val="ru-RU"/>
        </w:rPr>
        <w:t>ования</w:t>
      </w:r>
      <w:r w:rsidR="00831D5A">
        <w:rPr>
          <w:lang w:val="ru-RU"/>
        </w:rPr>
        <w:t>.</w:t>
      </w:r>
    </w:p>
    <w:p w:rsidR="0063441D" w:rsidRDefault="0063441D" w:rsidP="0063441D">
      <w:pPr>
        <w:pStyle w:val="3"/>
        <w:rPr>
          <w:lang w:val="ru-RU"/>
        </w:rPr>
      </w:pPr>
      <w:bookmarkStart w:id="79" w:name="_Toc496554305"/>
      <w:r>
        <w:rPr>
          <w:lang w:val="ru-RU"/>
        </w:rPr>
        <w:t>Вкладка «Список контрактов»</w:t>
      </w:r>
      <w:bookmarkEnd w:id="79"/>
    </w:p>
    <w:p w:rsidR="0063441D" w:rsidRDefault="0063441D" w:rsidP="0063441D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пользователям, у которых есть роль «Менеджер контрактов».</w:t>
      </w:r>
      <w:r w:rsidR="009A492A">
        <w:rPr>
          <w:lang w:val="ru-RU"/>
        </w:rPr>
        <w:t xml:space="preserve"> На этой вкладке отображаются созданные данным пользователем контракты в виде списка.</w:t>
      </w:r>
      <w:r w:rsidR="00E96152">
        <w:rPr>
          <w:lang w:val="ru-RU"/>
        </w:rPr>
        <w:t xml:space="preserve"> </w:t>
      </w:r>
      <w:r w:rsidR="0018632D">
        <w:rPr>
          <w:lang w:val="ru-RU"/>
        </w:rPr>
        <w:t xml:space="preserve">Элемент списка состоит из названия контракта и его статуса, </w:t>
      </w:r>
      <w:r w:rsidR="00E96152">
        <w:rPr>
          <w:lang w:val="ru-RU"/>
        </w:rPr>
        <w:t>который может быть одним из следующих: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В процессе (надпись желтого цвета). Контракт проходит согласование, и он не получил ни одного отказа.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Отвергнут (надпись красного цвета). Контракт отвергла одна из служб.</w:t>
      </w:r>
    </w:p>
    <w:p w:rsidR="00E96152" w:rsidRDefault="00E96152" w:rsidP="00E96152">
      <w:pPr>
        <w:pStyle w:val="ad"/>
        <w:numPr>
          <w:ilvl w:val="0"/>
          <w:numId w:val="10"/>
        </w:numPr>
        <w:jc w:val="both"/>
        <w:rPr>
          <w:lang w:val="ru-RU"/>
        </w:rPr>
      </w:pPr>
      <w:r>
        <w:rPr>
          <w:lang w:val="ru-RU"/>
        </w:rPr>
        <w:t>Подтвержден (надпись зеленого цвета). Все службы одобрили контракт.</w:t>
      </w:r>
    </w:p>
    <w:p w:rsidR="00E96152" w:rsidRDefault="00E96152" w:rsidP="00E96152">
      <w:pPr>
        <w:ind w:left="851" w:firstLine="283"/>
        <w:jc w:val="both"/>
        <w:rPr>
          <w:lang w:val="ru-RU"/>
        </w:rPr>
      </w:pPr>
    </w:p>
    <w:p w:rsidR="00E96152" w:rsidRDefault="00E96152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имя контракта производится переход на страницу «Информация о контракте». Подробнее о</w:t>
      </w:r>
      <w:r w:rsidR="00831D5A">
        <w:rPr>
          <w:lang w:val="ru-RU"/>
        </w:rPr>
        <w:t xml:space="preserve">б этой странице </w:t>
      </w:r>
      <w:r w:rsidR="005E7A9E">
        <w:rPr>
          <w:lang w:val="ru-RU"/>
        </w:rPr>
        <w:t>в пункте 3.1.4</w:t>
      </w:r>
      <w:r>
        <w:rPr>
          <w:lang w:val="ru-RU"/>
        </w:rPr>
        <w:t>.</w:t>
      </w:r>
      <w:r w:rsidR="005E7A9E">
        <w:rPr>
          <w:lang w:val="ru-RU"/>
        </w:rPr>
        <w:t>1.</w:t>
      </w:r>
    </w:p>
    <w:p w:rsidR="00831D5A" w:rsidRDefault="00831D5A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 xml:space="preserve">Также в верхней части страницы </w:t>
      </w:r>
      <w:r w:rsidR="005E7A9E">
        <w:rPr>
          <w:lang w:val="ru-RU"/>
        </w:rPr>
        <w:t>расположена</w:t>
      </w:r>
      <w:r>
        <w:rPr>
          <w:lang w:val="ru-RU"/>
        </w:rPr>
        <w:t xml:space="preserve"> кнопка «Новый контракт», по клику на которую производится переход на страницу «Создание контракта». Подробнее об этой странице в пункте 3.1.</w:t>
      </w:r>
      <w:r w:rsidR="005E7A9E">
        <w:rPr>
          <w:lang w:val="ru-RU"/>
        </w:rPr>
        <w:t>4.2</w:t>
      </w:r>
      <w:r>
        <w:rPr>
          <w:lang w:val="ru-RU"/>
        </w:rPr>
        <w:t>.</w:t>
      </w:r>
    </w:p>
    <w:p w:rsidR="005E7A9E" w:rsidRDefault="005E7A9E" w:rsidP="005E7A9E">
      <w:pPr>
        <w:pStyle w:val="4"/>
        <w:rPr>
          <w:lang w:val="ru-RU"/>
        </w:rPr>
      </w:pPr>
      <w:r>
        <w:rPr>
          <w:lang w:val="ru-RU"/>
        </w:rPr>
        <w:t>Страница «Информация о контракте»</w:t>
      </w:r>
    </w:p>
    <w:p w:rsidR="00297928" w:rsidRDefault="00297928" w:rsidP="005E7A9E">
      <w:pPr>
        <w:ind w:left="851" w:firstLine="283"/>
        <w:jc w:val="both"/>
        <w:rPr>
          <w:lang w:val="ru-RU"/>
        </w:rPr>
      </w:pPr>
      <w:r>
        <w:rPr>
          <w:lang w:val="ru-RU"/>
        </w:rPr>
        <w:t>Система должна отобразить следующие объекты:</w:t>
      </w:r>
    </w:p>
    <w:p w:rsid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И</w:t>
      </w:r>
      <w:r w:rsidRPr="00297928">
        <w:rPr>
          <w:lang w:val="ru-RU"/>
        </w:rPr>
        <w:t>нф</w:t>
      </w:r>
      <w:r>
        <w:rPr>
          <w:lang w:val="ru-RU"/>
        </w:rPr>
        <w:t>ормация о данном контракте: н</w:t>
      </w:r>
      <w:r w:rsidR="005E7A9E" w:rsidRPr="00297928">
        <w:rPr>
          <w:lang w:val="ru-RU"/>
        </w:rPr>
        <w:t>азвание,</w:t>
      </w:r>
      <w:r>
        <w:rPr>
          <w:lang w:val="ru-RU"/>
        </w:rPr>
        <w:t xml:space="preserve"> дата создания, менеджер контракта.</w:t>
      </w:r>
      <w:r w:rsidR="005E7A9E" w:rsidRPr="00297928">
        <w:rPr>
          <w:lang w:val="ru-RU"/>
        </w:rPr>
        <w:t xml:space="preserve"> </w:t>
      </w:r>
    </w:p>
    <w:p w:rsid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Кнопка «Текст». Открывает</w:t>
      </w:r>
      <w:r w:rsidR="005E7A9E" w:rsidRPr="00297928">
        <w:rPr>
          <w:lang w:val="ru-RU"/>
        </w:rPr>
        <w:t xml:space="preserve"> текст контракта в новой вкладке браузера</w:t>
      </w:r>
      <w:r>
        <w:rPr>
          <w:lang w:val="ru-RU"/>
        </w:rPr>
        <w:t>.</w:t>
      </w:r>
    </w:p>
    <w:p w:rsidR="005E7A9E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Требуемые службы. Службы, которые должны рассмотреть данный контракт для его реализации.</w:t>
      </w:r>
    </w:p>
    <w:p w:rsidR="00297928" w:rsidRPr="00297928" w:rsidRDefault="00297928" w:rsidP="00297928">
      <w:pPr>
        <w:pStyle w:val="ad"/>
        <w:numPr>
          <w:ilvl w:val="0"/>
          <w:numId w:val="14"/>
        </w:numPr>
        <w:jc w:val="both"/>
        <w:rPr>
          <w:lang w:val="ru-RU"/>
        </w:rPr>
      </w:pPr>
      <w:r>
        <w:rPr>
          <w:lang w:val="ru-RU"/>
        </w:rPr>
        <w:t>Список вложений, прикрепленных к данному контракту. По нажатию на вложение должно происходить его скачивание.</w:t>
      </w:r>
    </w:p>
    <w:p w:rsidR="003E5498" w:rsidRPr="00297928" w:rsidRDefault="005E7A9E" w:rsidP="00297928">
      <w:pPr>
        <w:pStyle w:val="4"/>
        <w:rPr>
          <w:lang w:val="ru-RU"/>
        </w:rPr>
      </w:pPr>
      <w:r>
        <w:rPr>
          <w:lang w:val="ru-RU"/>
        </w:rPr>
        <w:t>Страница «Создание контракта»</w:t>
      </w:r>
    </w:p>
    <w:p w:rsidR="003E5498" w:rsidRDefault="005E7A9E" w:rsidP="005E7A9E">
      <w:pPr>
        <w:ind w:left="851" w:firstLine="283"/>
        <w:jc w:val="both"/>
        <w:rPr>
          <w:lang w:val="ru-RU"/>
        </w:rPr>
      </w:pPr>
      <w:r>
        <w:rPr>
          <w:lang w:val="ru-RU"/>
        </w:rPr>
        <w:lastRenderedPageBreak/>
        <w:t>На этой странице отображаются поля, которые необходимо заполнить для добавления нового контракта, а также кнопка «Подтвердить».</w:t>
      </w:r>
      <w:r w:rsidR="003E5498">
        <w:rPr>
          <w:lang w:val="ru-RU"/>
        </w:rPr>
        <w:t xml:space="preserve"> Список полей:</w:t>
      </w:r>
    </w:p>
    <w:p w:rsidR="005E7A9E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Название контракта. Элемент – текстовое поле.</w:t>
      </w:r>
    </w:p>
    <w:p w:rsidR="003E5498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Текст контракта. Элемент – многострочное текстовое поле.</w:t>
      </w:r>
    </w:p>
    <w:p w:rsidR="003E5498" w:rsidRDefault="003E5498" w:rsidP="003E5498">
      <w:pPr>
        <w:pStyle w:val="ad"/>
        <w:numPr>
          <w:ilvl w:val="0"/>
          <w:numId w:val="11"/>
        </w:numPr>
        <w:jc w:val="both"/>
        <w:rPr>
          <w:lang w:val="ru-RU"/>
        </w:rPr>
      </w:pPr>
      <w:r>
        <w:rPr>
          <w:lang w:val="ru-RU"/>
        </w:rPr>
        <w:t>Требуемые службы. Службы, которые должны рассмотреть данный контракт для его реализации. Элемент – список с множественным выбором.</w:t>
      </w:r>
    </w:p>
    <w:p w:rsidR="005E7A9E" w:rsidRPr="005E7A9E" w:rsidRDefault="003E5498" w:rsidP="003E5498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«Подтвердить» введенная пользователем информация сохраняется в базе и производится переход обратно на вкладку «Список контрактов».</w:t>
      </w:r>
    </w:p>
    <w:p w:rsidR="00E96152" w:rsidRDefault="00E96152" w:rsidP="00E96152">
      <w:pPr>
        <w:pStyle w:val="3"/>
        <w:rPr>
          <w:lang w:val="ru-RU"/>
        </w:rPr>
      </w:pPr>
      <w:bookmarkStart w:id="80" w:name="_Toc496554306"/>
      <w:r>
        <w:rPr>
          <w:lang w:val="ru-RU"/>
        </w:rPr>
        <w:t>Вкладка «Список задач согласования»</w:t>
      </w:r>
      <w:bookmarkEnd w:id="80"/>
    </w:p>
    <w:p w:rsidR="00E96152" w:rsidRDefault="00E96152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пользователям, у которых есть роль «Согласовывающее лицо». На этой вкладке отображаются задачи, требующие рассмотрения данным пользователем.</w:t>
      </w:r>
      <w:r w:rsidR="0018632D">
        <w:rPr>
          <w:lang w:val="ru-RU"/>
        </w:rPr>
        <w:t xml:space="preserve"> Задачи согласования отображаются в виде списка. Элемент списка состоит из названия контракта и имени службы, в которую этот контракт был отправлен на рассмотрение.</w:t>
      </w:r>
    </w:p>
    <w:p w:rsidR="00831D5A" w:rsidRDefault="00831D5A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элемент списка производится переход на страницу «Задача согласования» для данного контракта. Подробнее об этой странице в пункте 3.1.</w:t>
      </w:r>
      <w:r w:rsidR="003E5498">
        <w:rPr>
          <w:lang w:val="ru-RU"/>
        </w:rPr>
        <w:t>5.1</w:t>
      </w:r>
      <w:r>
        <w:rPr>
          <w:lang w:val="ru-RU"/>
        </w:rPr>
        <w:t>.</w:t>
      </w:r>
    </w:p>
    <w:p w:rsidR="00AF5526" w:rsidRDefault="00AF5526" w:rsidP="00AF5526">
      <w:pPr>
        <w:pStyle w:val="4"/>
        <w:rPr>
          <w:lang w:val="ru-RU"/>
        </w:rPr>
      </w:pPr>
      <w:r>
        <w:rPr>
          <w:lang w:val="ru-RU"/>
        </w:rPr>
        <w:t>Статус задачи согласования</w:t>
      </w:r>
    </w:p>
    <w:p w:rsidR="00AF5526" w:rsidRDefault="00AF5526" w:rsidP="00AF5526">
      <w:pPr>
        <w:ind w:left="851" w:firstLine="283"/>
        <w:rPr>
          <w:lang w:val="ru-RU"/>
        </w:rPr>
      </w:pPr>
      <w:r>
        <w:rPr>
          <w:lang w:val="ru-RU"/>
        </w:rPr>
        <w:t>Задача согласования должна находится в одном из следующих статусов:</w:t>
      </w:r>
    </w:p>
    <w:p w:rsidR="00AF5526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Согласована. В схеме процесса отображается зеленым цветом.</w:t>
      </w:r>
    </w:p>
    <w:p w:rsidR="00413274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Отклонена. В схеме процесса отображается красным цветом.</w:t>
      </w:r>
    </w:p>
    <w:p w:rsidR="00413274" w:rsidRPr="00413274" w:rsidRDefault="00413274" w:rsidP="00413274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В процесс согласования. В схеме процесса отображается жёлтым цветом</w:t>
      </w:r>
    </w:p>
    <w:p w:rsidR="00413274" w:rsidRPr="00AF5526" w:rsidRDefault="00413274" w:rsidP="00AF5526">
      <w:pPr>
        <w:pStyle w:val="ad"/>
        <w:numPr>
          <w:ilvl w:val="0"/>
          <w:numId w:val="13"/>
        </w:numPr>
        <w:rPr>
          <w:lang w:val="ru-RU"/>
        </w:rPr>
      </w:pPr>
      <w:r>
        <w:rPr>
          <w:lang w:val="ru-RU"/>
        </w:rPr>
        <w:t>Не выполнена. В схеме процесса отображается серым цветом.</w:t>
      </w:r>
    </w:p>
    <w:p w:rsidR="003E5498" w:rsidRDefault="003E5498" w:rsidP="003E5498">
      <w:pPr>
        <w:pStyle w:val="4"/>
        <w:rPr>
          <w:lang w:val="ru-RU"/>
        </w:rPr>
      </w:pPr>
      <w:r>
        <w:rPr>
          <w:lang w:val="ru-RU"/>
        </w:rPr>
        <w:t>Страница «Задача согласования»</w:t>
      </w:r>
    </w:p>
    <w:p w:rsidR="003E5498" w:rsidRDefault="003E5498" w:rsidP="003E5498">
      <w:pPr>
        <w:ind w:left="851" w:firstLine="283"/>
        <w:jc w:val="both"/>
        <w:rPr>
          <w:lang w:val="ru-RU"/>
        </w:rPr>
      </w:pPr>
      <w:r>
        <w:rPr>
          <w:lang w:val="ru-RU"/>
        </w:rPr>
        <w:t>На этой странице отображается информация о задаче согласования: название контракта, кнопка «Текст», открывающая текст данного контракта в новой вкладке, название службы, в которую контракт поступил на рассмотрение, а также кнопки «Принять», «Отклонить» и «Отложить».</w:t>
      </w:r>
    </w:p>
    <w:p w:rsidR="003E5498" w:rsidRPr="003D61A8" w:rsidRDefault="003E5498" w:rsidP="003E5498">
      <w:pPr>
        <w:pStyle w:val="ad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 xml:space="preserve">Кнопка «Принять». </w:t>
      </w:r>
      <w:r w:rsidR="00AF5526">
        <w:rPr>
          <w:lang w:val="ru-RU"/>
        </w:rPr>
        <w:t>Систем</w:t>
      </w:r>
      <w:r w:rsidR="00413274">
        <w:rPr>
          <w:lang w:val="ru-RU"/>
        </w:rPr>
        <w:t>а должна перевести статус задачи в «Согласована»</w:t>
      </w:r>
    </w:p>
    <w:p w:rsidR="003D61A8" w:rsidRPr="003D61A8" w:rsidRDefault="003D61A8" w:rsidP="003D61A8">
      <w:pPr>
        <w:pStyle w:val="ad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 xml:space="preserve">Кнопка «Отклонить». </w:t>
      </w:r>
      <w:r w:rsidR="00413274">
        <w:rPr>
          <w:lang w:val="ru-RU"/>
        </w:rPr>
        <w:t>Система должна перевести статус задачи в «Отклонена»</w:t>
      </w:r>
    </w:p>
    <w:p w:rsidR="003D61A8" w:rsidRPr="003D61A8" w:rsidRDefault="003D61A8" w:rsidP="003D61A8">
      <w:pPr>
        <w:pStyle w:val="ad"/>
        <w:numPr>
          <w:ilvl w:val="0"/>
          <w:numId w:val="12"/>
        </w:numPr>
        <w:jc w:val="both"/>
        <w:rPr>
          <w:lang w:val="ru-RU"/>
        </w:rPr>
      </w:pPr>
      <w:r>
        <w:rPr>
          <w:lang w:val="ru-RU"/>
        </w:rPr>
        <w:t xml:space="preserve">Кнопка «Отложить». </w:t>
      </w:r>
      <w:r w:rsidR="00413274">
        <w:rPr>
          <w:lang w:val="ru-RU"/>
        </w:rPr>
        <w:t>Производится возвращение на вкладку «Список задач согласования»</w:t>
      </w:r>
    </w:p>
    <w:p w:rsidR="00831D5A" w:rsidRDefault="00831D5A" w:rsidP="00831D5A">
      <w:pPr>
        <w:pStyle w:val="3"/>
        <w:rPr>
          <w:lang w:val="ru-RU"/>
        </w:rPr>
      </w:pPr>
      <w:bookmarkStart w:id="81" w:name="_Toc496554307"/>
      <w:r>
        <w:rPr>
          <w:lang w:val="ru-RU"/>
        </w:rPr>
        <w:t>Вкладка «Пользователи»</w:t>
      </w:r>
      <w:bookmarkEnd w:id="81"/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вкладка доступна только администратору. На этой вкладке отображаются зарегистрированные в системе пользователи в виде списка. Элемент списка состоит из ФИО пользователя, его ролей, кнопок «Редактировать» и «Удалить».</w:t>
      </w:r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ФИО пользователя производится переход на страницу «Профиль пользователя»</w:t>
      </w:r>
      <w:r w:rsidR="005E7A9E">
        <w:rPr>
          <w:lang w:val="ru-RU"/>
        </w:rPr>
        <w:t>. Подробнее об этой странице в пункте 3.1.</w:t>
      </w:r>
      <w:r w:rsidR="003D61A8" w:rsidRPr="006904D0">
        <w:rPr>
          <w:lang w:val="ru-RU"/>
        </w:rPr>
        <w:t>6.1</w:t>
      </w:r>
      <w:r>
        <w:rPr>
          <w:lang w:val="ru-RU"/>
        </w:rPr>
        <w:t>.</w:t>
      </w:r>
    </w:p>
    <w:p w:rsidR="00831D5A" w:rsidRDefault="00831D5A" w:rsidP="00831D5A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«Редактировать» производится переход на страницу «Редактирование пользователя»</w:t>
      </w:r>
      <w:r w:rsidR="005E7A9E">
        <w:rPr>
          <w:lang w:val="ru-RU"/>
        </w:rPr>
        <w:t>. Подробнее об этой странице в пункте 3.1.</w:t>
      </w:r>
      <w:r w:rsidR="003D61A8" w:rsidRPr="006904D0">
        <w:rPr>
          <w:lang w:val="ru-RU"/>
        </w:rPr>
        <w:t>6.2</w:t>
      </w:r>
      <w:r w:rsidR="005E7A9E">
        <w:rPr>
          <w:lang w:val="ru-RU"/>
        </w:rPr>
        <w:t>.</w:t>
      </w:r>
    </w:p>
    <w:p w:rsidR="00E96152" w:rsidRDefault="005E7A9E" w:rsidP="00E96152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«Удалить» производится удаление записи о текущем пользователе из базы данных.</w:t>
      </w:r>
    </w:p>
    <w:p w:rsidR="003D61A8" w:rsidRDefault="005E7A9E" w:rsidP="003D61A8">
      <w:pPr>
        <w:ind w:left="851" w:firstLine="283"/>
        <w:jc w:val="both"/>
        <w:rPr>
          <w:lang w:val="en-US"/>
        </w:rPr>
      </w:pPr>
      <w:r>
        <w:rPr>
          <w:lang w:val="ru-RU"/>
        </w:rPr>
        <w:t>Также в верхней части страницы расположена кнопка «Новый пользователь», по клику на которую производится переход на страницу «Создание пользователя». Подробнее о ней в пункте 3.1.</w:t>
      </w:r>
      <w:r w:rsidR="003D61A8">
        <w:rPr>
          <w:lang w:val="en-US"/>
        </w:rPr>
        <w:t>6.3.</w:t>
      </w:r>
    </w:p>
    <w:p w:rsidR="003D61A8" w:rsidRDefault="003D61A8" w:rsidP="003D61A8">
      <w:pPr>
        <w:pStyle w:val="4"/>
        <w:rPr>
          <w:lang w:val="ru-RU"/>
        </w:rPr>
      </w:pPr>
      <w:r>
        <w:rPr>
          <w:lang w:val="ru-RU"/>
        </w:rPr>
        <w:t>Страница «Профиль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полностью дублирует вкладку «Профиль» для соответствующего пользователя. Все поля недоступны для редактирования.</w:t>
      </w:r>
    </w:p>
    <w:p w:rsidR="003D61A8" w:rsidRDefault="003D61A8" w:rsidP="003D61A8">
      <w:pPr>
        <w:pStyle w:val="4"/>
        <w:rPr>
          <w:lang w:val="ru-RU"/>
        </w:rPr>
      </w:pPr>
      <w:r>
        <w:rPr>
          <w:lang w:val="ru-RU"/>
        </w:rPr>
        <w:t>Страница «Редактирование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lastRenderedPageBreak/>
        <w:t>Данная страница полностью дублирует вкладку «Профиль» для соответствующего пользователя. Все поля доступны для редактирования.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Также присутствуют и доступны для редактирования поля «Логин», «Пароль». Внизу страницы расположена кнопка «Сохранить», по клику на которую вся измененная информация запоминается в базе и производится переход обратно на вкладку «Пользователи».</w:t>
      </w:r>
    </w:p>
    <w:p w:rsidR="003D61A8" w:rsidRDefault="003D61A8" w:rsidP="003D61A8">
      <w:pPr>
        <w:pStyle w:val="4"/>
        <w:rPr>
          <w:lang w:val="ru-RU"/>
        </w:rPr>
      </w:pPr>
      <w:r>
        <w:rPr>
          <w:lang w:val="ru-RU"/>
        </w:rPr>
        <w:t>Страница «Создание пользователя»</w:t>
      </w:r>
    </w:p>
    <w:p w:rsidR="003D61A8" w:rsidRDefault="003D61A8" w:rsidP="003D61A8">
      <w:pPr>
        <w:ind w:left="851" w:firstLine="283"/>
        <w:jc w:val="both"/>
        <w:rPr>
          <w:lang w:val="ru-RU"/>
        </w:rPr>
      </w:pPr>
      <w:r>
        <w:rPr>
          <w:lang w:val="ru-RU"/>
        </w:rPr>
        <w:t>Данная страница полностью дублирует страницу «Редактирование пользователя», но все поля на ней по умолчанию пустые.</w:t>
      </w:r>
    </w:p>
    <w:p w:rsidR="003D61A8" w:rsidRDefault="003D61A8" w:rsidP="00F36B6C">
      <w:pPr>
        <w:ind w:left="851" w:firstLine="283"/>
        <w:jc w:val="both"/>
        <w:rPr>
          <w:lang w:val="ru-RU"/>
        </w:rPr>
      </w:pPr>
      <w:r>
        <w:rPr>
          <w:lang w:val="ru-RU"/>
        </w:rPr>
        <w:t>По клику на кнопку «Сохранить» система проверяет, существует ли пользователь с таким логином в системе. Если такой пользователь уже существует, то система выдает предупреждение, иначе новый пользователь добавляется в базу и производится переход обратно на вкладку «Пользователи».</w:t>
      </w:r>
    </w:p>
    <w:p w:rsidR="003D61A8" w:rsidRDefault="004A6846" w:rsidP="003D61A8">
      <w:pPr>
        <w:pStyle w:val="3"/>
        <w:rPr>
          <w:lang w:val="ru-RU"/>
        </w:rPr>
      </w:pPr>
      <w:bookmarkStart w:id="82" w:name="_Toc496554308"/>
      <w:r>
        <w:rPr>
          <w:lang w:val="ru-RU"/>
        </w:rPr>
        <w:t xml:space="preserve">Вкладка </w:t>
      </w:r>
      <w:r>
        <w:rPr>
          <w:lang w:val="en-US"/>
        </w:rPr>
        <w:t>“</w:t>
      </w:r>
      <w:r w:rsidR="00F36B6C">
        <w:rPr>
          <w:lang w:val="ru-RU"/>
        </w:rPr>
        <w:t>Процесс согласования</w:t>
      </w:r>
      <w:r>
        <w:rPr>
          <w:lang w:val="en-US"/>
        </w:rPr>
        <w:t>”</w:t>
      </w:r>
      <w:bookmarkEnd w:id="82"/>
    </w:p>
    <w:p w:rsidR="00D01D34" w:rsidRDefault="004A6846" w:rsidP="00363BB0">
      <w:pPr>
        <w:ind w:left="851" w:firstLine="283"/>
        <w:rPr>
          <w:lang w:val="ru-RU"/>
        </w:rPr>
      </w:pPr>
      <w:r>
        <w:rPr>
          <w:lang w:val="ru-RU"/>
        </w:rPr>
        <w:t xml:space="preserve">Данная вкладка доступна пользователям, у которых есть роль </w:t>
      </w:r>
      <w:r w:rsidRPr="004A6846">
        <w:rPr>
          <w:lang w:val="ru-RU"/>
        </w:rPr>
        <w:t>“</w:t>
      </w:r>
      <w:r>
        <w:rPr>
          <w:lang w:val="ru-RU"/>
        </w:rPr>
        <w:t>Менеджер контракта</w:t>
      </w:r>
      <w:r w:rsidR="00D01D34">
        <w:rPr>
          <w:lang w:val="ru-RU"/>
        </w:rPr>
        <w:t xml:space="preserve">”. </w:t>
      </w:r>
    </w:p>
    <w:p w:rsidR="001D5746" w:rsidRDefault="00D01D34" w:rsidP="001D5746">
      <w:pPr>
        <w:ind w:left="851"/>
        <w:rPr>
          <w:lang w:val="ru-RU"/>
        </w:rPr>
      </w:pPr>
      <w:r>
        <w:rPr>
          <w:lang w:val="ru-RU"/>
        </w:rPr>
        <w:t>В момент создания нового контракта создается соответствующий ему процесс согласования, который представляет из себя ориентированный граф, вершины которого являются отделами</w:t>
      </w:r>
      <w:r w:rsidR="00555BBF" w:rsidRPr="00555BBF">
        <w:rPr>
          <w:lang w:val="ru-RU"/>
        </w:rPr>
        <w:t xml:space="preserve"> </w:t>
      </w:r>
      <w:r w:rsidR="00555BBF">
        <w:rPr>
          <w:lang w:val="ru-RU"/>
        </w:rPr>
        <w:t>и отображают текущее состояние контракта</w:t>
      </w:r>
      <w:r>
        <w:rPr>
          <w:lang w:val="ru-RU"/>
        </w:rPr>
        <w:t xml:space="preserve">, ребра формируют последовательность перемещения контракта по отделам. Множество отделов формируется из базового </w:t>
      </w:r>
      <w:r w:rsidR="001D5746">
        <w:rPr>
          <w:lang w:val="ru-RU"/>
        </w:rPr>
        <w:t>набора</w:t>
      </w:r>
      <w:r>
        <w:rPr>
          <w:lang w:val="ru-RU"/>
        </w:rPr>
        <w:t xml:space="preserve"> служб и </w:t>
      </w:r>
      <w:r w:rsidR="001D5746">
        <w:rPr>
          <w:lang w:val="ru-RU"/>
        </w:rPr>
        <w:t>дополнительного – специфичного для конкретного контракта.</w:t>
      </w:r>
    </w:p>
    <w:p w:rsidR="001D5746" w:rsidRDefault="001D5746" w:rsidP="001D5746">
      <w:pPr>
        <w:pStyle w:val="4"/>
        <w:rPr>
          <w:lang w:val="ru-RU"/>
        </w:rPr>
      </w:pPr>
      <w:r>
        <w:rPr>
          <w:lang w:val="ru-RU"/>
        </w:rPr>
        <w:t>Подтверждение согласования</w:t>
      </w:r>
    </w:p>
    <w:p w:rsidR="001D5746" w:rsidRPr="001D5746" w:rsidRDefault="001D5746" w:rsidP="001D5746">
      <w:pPr>
        <w:ind w:left="851" w:firstLine="283"/>
        <w:rPr>
          <w:lang w:val="ru-RU"/>
        </w:rPr>
      </w:pPr>
      <w:r>
        <w:rPr>
          <w:lang w:val="ru-RU"/>
        </w:rPr>
        <w:t>В случае, если согласование осуществлено успешно во всех отделах, процесс согласования завершается, менеджер контракта получает уведомление о</w:t>
      </w:r>
      <w:r w:rsidR="00555BBF">
        <w:rPr>
          <w:lang w:val="ru-RU"/>
        </w:rPr>
        <w:t>б успешном</w:t>
      </w:r>
      <w:r>
        <w:rPr>
          <w:lang w:val="ru-RU"/>
        </w:rPr>
        <w:t xml:space="preserve"> завершении согласования, </w:t>
      </w:r>
      <w:r w:rsidR="00555BBF">
        <w:rPr>
          <w:lang w:val="ru-RU"/>
        </w:rPr>
        <w:t xml:space="preserve">контракт переходит в состояние </w:t>
      </w:r>
      <w:r w:rsidR="00555BBF" w:rsidRPr="00555BBF">
        <w:rPr>
          <w:lang w:val="ru-RU"/>
        </w:rPr>
        <w:t>“</w:t>
      </w:r>
      <w:r w:rsidR="00555BBF">
        <w:rPr>
          <w:lang w:val="ru-RU"/>
        </w:rPr>
        <w:t>согласован</w:t>
      </w:r>
      <w:r w:rsidR="00555BBF" w:rsidRPr="00555BBF">
        <w:rPr>
          <w:lang w:val="ru-RU"/>
        </w:rPr>
        <w:t>”</w:t>
      </w:r>
      <w:r w:rsidR="00555BBF">
        <w:rPr>
          <w:lang w:val="ru-RU"/>
        </w:rPr>
        <w:t>.</w:t>
      </w:r>
    </w:p>
    <w:p w:rsidR="001D5746" w:rsidRDefault="001D5746" w:rsidP="001D5746">
      <w:pPr>
        <w:pStyle w:val="4"/>
        <w:rPr>
          <w:lang w:val="ru-RU"/>
        </w:rPr>
      </w:pPr>
      <w:r>
        <w:rPr>
          <w:lang w:val="ru-RU"/>
        </w:rPr>
        <w:t>Отклонение согласования</w:t>
      </w:r>
    </w:p>
    <w:p w:rsidR="001D5746" w:rsidRPr="001D5746" w:rsidRDefault="00555BBF" w:rsidP="00555BBF">
      <w:pPr>
        <w:ind w:left="851" w:firstLine="283"/>
        <w:rPr>
          <w:lang w:val="ru-RU"/>
        </w:rPr>
      </w:pPr>
      <w:r>
        <w:rPr>
          <w:lang w:val="ru-RU"/>
        </w:rPr>
        <w:t xml:space="preserve">В случае, если согласование отменено на одном из этапов согласования, процесс согласования завершается, менеджер контракта получает уведомление об отмене согласования, контракт переходит в состояние </w:t>
      </w:r>
      <w:r w:rsidRPr="00555BBF">
        <w:rPr>
          <w:lang w:val="ru-RU"/>
        </w:rPr>
        <w:t>“</w:t>
      </w:r>
      <w:r>
        <w:rPr>
          <w:lang w:val="ru-RU"/>
        </w:rPr>
        <w:t>отменен</w:t>
      </w:r>
      <w:r w:rsidRPr="00555BBF">
        <w:rPr>
          <w:lang w:val="ru-RU"/>
        </w:rPr>
        <w:t>”</w:t>
      </w:r>
      <w:r>
        <w:rPr>
          <w:lang w:val="ru-RU"/>
        </w:rPr>
        <w:t>.</w:t>
      </w:r>
    </w:p>
    <w:p w:rsidR="00CF0D0D" w:rsidRPr="00CF0D0D" w:rsidRDefault="007823B5" w:rsidP="00CF0D0D">
      <w:pPr>
        <w:pStyle w:val="2"/>
        <w:rPr>
          <w:lang w:val="ru-RU"/>
        </w:rPr>
      </w:pPr>
      <w:bookmarkStart w:id="83" w:name="_Toc496554309"/>
      <w:r w:rsidRPr="00CF0D0D">
        <w:rPr>
          <w:lang w:val="en-GB"/>
        </w:rPr>
        <w:t>Usability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83"/>
      <w:r w:rsidRPr="003D61A8">
        <w:rPr>
          <w:lang w:val="ru-RU"/>
        </w:rPr>
        <w:t xml:space="preserve"> </w:t>
      </w:r>
      <w:bookmarkStart w:id="84" w:name="_Toc456598597"/>
      <w:bookmarkStart w:id="85" w:name="_Toc517499396"/>
      <w:bookmarkStart w:id="86" w:name="_Toc523209239"/>
      <w:bookmarkStart w:id="87" w:name="_Toc523210875"/>
      <w:bookmarkStart w:id="88" w:name="_Toc523212979"/>
      <w:bookmarkStart w:id="89" w:name="_Toc523297940"/>
      <w:bookmarkStart w:id="90" w:name="_Toc523298830"/>
      <w:bookmarkStart w:id="91" w:name="_Toc496364025"/>
    </w:p>
    <w:p w:rsidR="007823B5" w:rsidRDefault="00B72BF2" w:rsidP="00CF0D0D">
      <w:pPr>
        <w:pStyle w:val="3"/>
        <w:rPr>
          <w:lang w:val="en-US"/>
        </w:rPr>
      </w:pPr>
      <w:bookmarkStart w:id="92" w:name="_Toc496554310"/>
      <w:bookmarkEnd w:id="84"/>
      <w:bookmarkEnd w:id="85"/>
      <w:bookmarkEnd w:id="86"/>
      <w:bookmarkEnd w:id="87"/>
      <w:bookmarkEnd w:id="88"/>
      <w:bookmarkEnd w:id="89"/>
      <w:bookmarkEnd w:id="90"/>
      <w:bookmarkEnd w:id="91"/>
      <w:r>
        <w:rPr>
          <w:lang w:val="en-US"/>
        </w:rPr>
        <w:t>Graphical User Interface</w:t>
      </w:r>
      <w:bookmarkEnd w:id="92"/>
    </w:p>
    <w:p w:rsidR="00B72BF2" w:rsidRPr="00B72BF2" w:rsidRDefault="00B72BF2" w:rsidP="00B72BF2">
      <w:pPr>
        <w:ind w:left="851" w:firstLine="283"/>
        <w:rPr>
          <w:lang w:val="ru-RU"/>
        </w:rPr>
      </w:pPr>
      <w:r w:rsidRPr="00B72BF2">
        <w:rPr>
          <w:lang w:val="ru-RU"/>
        </w:rPr>
        <w:t xml:space="preserve">Пользовательский интерфейс будет максимально знаком пользователям, которые использовали другие веб-приложения и приложения </w:t>
      </w:r>
      <w:r w:rsidRPr="00B72BF2">
        <w:rPr>
          <w:lang w:val="en-US"/>
        </w:rPr>
        <w:t>Windows</w:t>
      </w:r>
      <w:r w:rsidRPr="00B72BF2">
        <w:rPr>
          <w:lang w:val="ru-RU"/>
        </w:rPr>
        <w:t>.</w:t>
      </w:r>
    </w:p>
    <w:p w:rsidR="00B72BF2" w:rsidRDefault="006E41D2" w:rsidP="00B72BF2">
      <w:pPr>
        <w:pStyle w:val="3"/>
        <w:rPr>
          <w:lang w:val="en-US"/>
        </w:rPr>
      </w:pPr>
      <w:bookmarkStart w:id="93" w:name="_Toc496554311"/>
      <w:r>
        <w:rPr>
          <w:lang w:val="en-US"/>
        </w:rPr>
        <w:t>Training</w:t>
      </w:r>
      <w:bookmarkEnd w:id="93"/>
    </w:p>
    <w:p w:rsidR="006E41D2" w:rsidRP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>Опытный пользователь персонального компьютера сможет эффективно использовать данную систему</w:t>
      </w:r>
      <w:r w:rsidRPr="006E41D2">
        <w:rPr>
          <w:lang w:val="ru-RU"/>
        </w:rPr>
        <w:t>:</w:t>
      </w:r>
    </w:p>
    <w:p w:rsid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Администратор</w:t>
      </w:r>
      <w:r w:rsidRPr="006E41D2">
        <w:rPr>
          <w:lang w:val="ru-RU"/>
        </w:rPr>
        <w:t>”</w:t>
      </w:r>
      <w:r>
        <w:rPr>
          <w:lang w:val="ru-RU"/>
        </w:rPr>
        <w:t xml:space="preserve"> – после прохождения 2 дней тренингов</w:t>
      </w:r>
    </w:p>
    <w:p w:rsid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Менеджер контрактов</w:t>
      </w:r>
      <w:r w:rsidRPr="006E41D2">
        <w:rPr>
          <w:lang w:val="ru-RU"/>
        </w:rPr>
        <w:t>”</w:t>
      </w:r>
      <w:r>
        <w:rPr>
          <w:lang w:val="ru-RU"/>
        </w:rPr>
        <w:t xml:space="preserve"> – после прохождения 1 дня тренингов</w:t>
      </w:r>
    </w:p>
    <w:p w:rsidR="006E41D2" w:rsidRPr="006E41D2" w:rsidRDefault="006E41D2" w:rsidP="006E41D2">
      <w:pPr>
        <w:ind w:left="851" w:firstLine="283"/>
        <w:rPr>
          <w:lang w:val="ru-RU"/>
        </w:rPr>
      </w:pPr>
      <w:r>
        <w:rPr>
          <w:lang w:val="ru-RU"/>
        </w:rPr>
        <w:t xml:space="preserve">В роли </w:t>
      </w:r>
      <w:r w:rsidRPr="006E41D2">
        <w:rPr>
          <w:lang w:val="ru-RU"/>
        </w:rPr>
        <w:t>“</w:t>
      </w:r>
      <w:r>
        <w:rPr>
          <w:lang w:val="ru-RU"/>
        </w:rPr>
        <w:t>Согласовывающее лицо</w:t>
      </w:r>
      <w:r w:rsidRPr="006E41D2">
        <w:rPr>
          <w:lang w:val="ru-RU"/>
        </w:rPr>
        <w:t xml:space="preserve">” – </w:t>
      </w:r>
      <w:r>
        <w:rPr>
          <w:lang w:val="ru-RU"/>
        </w:rPr>
        <w:t>после прохождения 0.5 дня тренингов</w:t>
      </w:r>
    </w:p>
    <w:p w:rsidR="006E41D2" w:rsidRDefault="00C742BF" w:rsidP="00C742BF">
      <w:pPr>
        <w:pStyle w:val="3"/>
        <w:spacing w:line="276" w:lineRule="auto"/>
        <w:rPr>
          <w:lang w:val="en-US"/>
        </w:rPr>
      </w:pPr>
      <w:bookmarkStart w:id="94" w:name="_Toc496554312"/>
      <w:r>
        <w:rPr>
          <w:lang w:val="en-US"/>
        </w:rPr>
        <w:t>Task Times</w:t>
      </w:r>
      <w:bookmarkEnd w:id="94"/>
    </w:p>
    <w:tbl>
      <w:tblPr>
        <w:tblStyle w:val="af0"/>
        <w:tblW w:w="0" w:type="auto"/>
        <w:tblInd w:w="851" w:type="dxa"/>
        <w:tblLook w:val="04A0" w:firstRow="1" w:lastRow="0" w:firstColumn="1" w:lastColumn="0" w:noHBand="0" w:noVBand="1"/>
      </w:tblPr>
      <w:tblGrid>
        <w:gridCol w:w="3102"/>
        <w:gridCol w:w="3153"/>
        <w:gridCol w:w="2919"/>
      </w:tblGrid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3342" w:type="dxa"/>
          </w:tcPr>
          <w:p w:rsidR="00C742BF" w:rsidRDefault="00C742BF" w:rsidP="00C742B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User role</w:t>
            </w:r>
          </w:p>
        </w:tc>
        <w:tc>
          <w:tcPr>
            <w:tcW w:w="3342" w:type="dxa"/>
          </w:tcPr>
          <w:p w:rsidR="00C742BF" w:rsidRDefault="00C742BF" w:rsidP="00C742BF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Time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пользователя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en-US"/>
              </w:rPr>
              <w:t>5</w:t>
            </w:r>
            <w:r>
              <w:rPr>
                <w:lang w:val="ru-RU"/>
              </w:rPr>
              <w:t xml:space="preserve">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Удаление пользователя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Администратор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Создание нового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en-US"/>
              </w:rPr>
            </w:pPr>
            <w:r>
              <w:rPr>
                <w:lang w:val="ru-RU"/>
              </w:rPr>
              <w:t>Менеджер контрактов</w:t>
            </w:r>
          </w:p>
        </w:tc>
        <w:tc>
          <w:tcPr>
            <w:tcW w:w="3342" w:type="dxa"/>
          </w:tcPr>
          <w:p w:rsidR="00C742BF" w:rsidRP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Отправка контракта на согласование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Менеджер контрактов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Подтверждение согласования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Согласовывающее лицо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 мин.</w:t>
            </w:r>
          </w:p>
        </w:tc>
      </w:tr>
      <w:tr w:rsidR="00C742BF" w:rsidTr="00C742BF">
        <w:trPr>
          <w:trHeight w:val="291"/>
        </w:trPr>
        <w:tc>
          <w:tcPr>
            <w:tcW w:w="3341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Отклонение согласования контракта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Согласовывающее лицо</w:t>
            </w:r>
          </w:p>
        </w:tc>
        <w:tc>
          <w:tcPr>
            <w:tcW w:w="3342" w:type="dxa"/>
          </w:tcPr>
          <w:p w:rsidR="00C742BF" w:rsidRDefault="00C742BF" w:rsidP="00C742BF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 мин.</w:t>
            </w:r>
          </w:p>
        </w:tc>
      </w:tr>
    </w:tbl>
    <w:p w:rsidR="00C742BF" w:rsidRPr="00C742BF" w:rsidRDefault="00C742BF" w:rsidP="00C742BF">
      <w:pPr>
        <w:ind w:left="851"/>
        <w:rPr>
          <w:lang w:val="en-US"/>
        </w:rPr>
      </w:pPr>
    </w:p>
    <w:p w:rsidR="00B72BF2" w:rsidRPr="00DF7B66" w:rsidRDefault="00B72BF2" w:rsidP="00DF7B66">
      <w:pPr>
        <w:pStyle w:val="3"/>
        <w:spacing w:before="0"/>
        <w:rPr>
          <w:lang w:val="en-US"/>
        </w:rPr>
      </w:pPr>
      <w:bookmarkStart w:id="95" w:name="_Toc496554313"/>
      <w:r>
        <w:rPr>
          <w:lang w:val="en-US"/>
        </w:rPr>
        <w:t>Language</w:t>
      </w:r>
      <w:bookmarkEnd w:id="95"/>
    </w:p>
    <w:p w:rsidR="00B72BF2" w:rsidRPr="00C742BF" w:rsidRDefault="00C742BF" w:rsidP="00C742BF">
      <w:pPr>
        <w:ind w:left="851" w:firstLine="283"/>
        <w:rPr>
          <w:lang w:val="ru-RU"/>
        </w:rPr>
      </w:pPr>
      <w:r>
        <w:rPr>
          <w:lang w:val="ru-RU"/>
        </w:rPr>
        <w:t xml:space="preserve">Все системные сообщения, </w:t>
      </w:r>
      <w:r w:rsidR="00DF7B66">
        <w:rPr>
          <w:lang w:val="ru-RU"/>
        </w:rPr>
        <w:t>элементы интерфейса</w:t>
      </w:r>
      <w:r>
        <w:rPr>
          <w:lang w:val="ru-RU"/>
        </w:rPr>
        <w:t>,</w:t>
      </w:r>
      <w:r w:rsidR="00DF7B66">
        <w:rPr>
          <w:lang w:val="ru-RU"/>
        </w:rPr>
        <w:t xml:space="preserve"> пользовательская </w:t>
      </w:r>
      <w:r w:rsidR="00EB5B7B">
        <w:rPr>
          <w:lang w:val="ru-RU"/>
        </w:rPr>
        <w:t xml:space="preserve">документация </w:t>
      </w:r>
      <w:r w:rsidR="00DF7B66">
        <w:rPr>
          <w:lang w:val="ru-RU"/>
        </w:rPr>
        <w:t>должны быть написаны на русском языке.</w:t>
      </w:r>
    </w:p>
    <w:p w:rsidR="00CF0D0D" w:rsidRPr="003D61A8" w:rsidRDefault="00CF0D0D" w:rsidP="00D56C3E">
      <w:pPr>
        <w:pStyle w:val="2"/>
        <w:rPr>
          <w:lang w:val="ru-RU"/>
        </w:rPr>
      </w:pPr>
      <w:bookmarkStart w:id="96" w:name="_Toc496554314"/>
      <w:r w:rsidRPr="00CF0D0D">
        <w:rPr>
          <w:lang w:val="en-GB"/>
        </w:rPr>
        <w:t>Reliability</w:t>
      </w:r>
      <w:bookmarkEnd w:id="96"/>
      <w:r w:rsidRPr="003D61A8">
        <w:rPr>
          <w:lang w:val="ru-RU"/>
        </w:rPr>
        <w:t xml:space="preserve"> </w:t>
      </w:r>
    </w:p>
    <w:p w:rsidR="009E6CC8" w:rsidRPr="009E6CC8" w:rsidRDefault="003D1B4A" w:rsidP="009E6CC8">
      <w:pPr>
        <w:pStyle w:val="3"/>
        <w:rPr>
          <w:lang w:val="ru-RU" w:eastAsia="ru-RU"/>
        </w:rPr>
      </w:pPr>
      <w:bookmarkStart w:id="97" w:name="_Toc496554315"/>
      <w:proofErr w:type="spellStart"/>
      <w:r>
        <w:rPr>
          <w:lang w:val="ru-RU" w:eastAsia="ru-RU"/>
        </w:rPr>
        <w:t>Availability</w:t>
      </w:r>
      <w:bookmarkEnd w:id="97"/>
      <w:proofErr w:type="spellEnd"/>
    </w:p>
    <w:p w:rsidR="003D1B4A" w:rsidRPr="00F36B6C" w:rsidRDefault="003D1B4A" w:rsidP="009E6CC8">
      <w:pPr>
        <w:autoSpaceDE w:val="0"/>
        <w:autoSpaceDN w:val="0"/>
        <w:adjustRightInd w:val="0"/>
        <w:ind w:left="851" w:firstLine="283"/>
        <w:rPr>
          <w:rFonts w:cs="Arial"/>
          <w:szCs w:val="22"/>
          <w:lang w:val="ru-RU" w:eastAsia="ru-RU"/>
        </w:rPr>
      </w:pPr>
      <w:r w:rsidRPr="00F36B6C">
        <w:rPr>
          <w:rFonts w:cs="Arial"/>
          <w:szCs w:val="22"/>
          <w:lang w:val="ru-RU" w:eastAsia="ru-RU"/>
        </w:rPr>
        <w:t>Система должна быть доступна</w:t>
      </w:r>
      <w:r w:rsidR="009E6CC8" w:rsidRPr="00F36B6C">
        <w:rPr>
          <w:rFonts w:cs="Arial"/>
          <w:szCs w:val="22"/>
          <w:lang w:val="ru-RU" w:eastAsia="ru-RU"/>
        </w:rPr>
        <w:t xml:space="preserve"> для использования 24 часа в сутки, 7 дней в неделю. Каждое воскресенье</w:t>
      </w:r>
      <w:r w:rsidRPr="00F36B6C">
        <w:rPr>
          <w:rFonts w:cs="Arial"/>
          <w:szCs w:val="22"/>
          <w:lang w:val="ru-RU" w:eastAsia="ru-RU"/>
        </w:rPr>
        <w:t xml:space="preserve"> с </w:t>
      </w:r>
      <w:r w:rsidR="009E6CC8" w:rsidRPr="00F36B6C">
        <w:rPr>
          <w:rFonts w:cs="Arial"/>
          <w:szCs w:val="22"/>
          <w:lang w:val="ru-RU" w:eastAsia="ru-RU"/>
        </w:rPr>
        <w:t>8</w:t>
      </w:r>
      <w:r w:rsidRPr="00F36B6C">
        <w:rPr>
          <w:rFonts w:cs="Arial"/>
          <w:szCs w:val="22"/>
          <w:lang w:val="ru-RU" w:eastAsia="ru-RU"/>
        </w:rPr>
        <w:t xml:space="preserve">:00 до </w:t>
      </w:r>
      <w:r w:rsidR="009E6CC8" w:rsidRPr="00F36B6C">
        <w:rPr>
          <w:rFonts w:cs="Arial"/>
          <w:szCs w:val="22"/>
          <w:lang w:val="ru-RU" w:eastAsia="ru-RU"/>
        </w:rPr>
        <w:t>13</w:t>
      </w:r>
      <w:r w:rsidRPr="00F36B6C">
        <w:rPr>
          <w:rFonts w:cs="Arial"/>
          <w:szCs w:val="22"/>
          <w:lang w:val="ru-RU" w:eastAsia="ru-RU"/>
        </w:rPr>
        <w:t>:00 проводятся технические работы.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98" w:name="_Toc496554316"/>
      <w:r w:rsidRPr="003D1B4A">
        <w:rPr>
          <w:lang w:val="en-US" w:eastAsia="ru-RU"/>
        </w:rPr>
        <w:t>Mean Time Between Failures</w:t>
      </w:r>
      <w:bookmarkEnd w:id="98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2"/>
          <w:lang w:val="en-US" w:eastAsia="ru-RU"/>
        </w:rPr>
      </w:pPr>
      <w:r w:rsidRPr="00F36B6C">
        <w:rPr>
          <w:rFonts w:cs="Arial"/>
          <w:szCs w:val="22"/>
          <w:lang w:val="en-US" w:eastAsia="ru-RU"/>
        </w:rPr>
        <w:t>10</w:t>
      </w:r>
      <w:r w:rsidR="00F36B6C" w:rsidRPr="00F36B6C">
        <w:rPr>
          <w:rFonts w:cs="Arial"/>
          <w:szCs w:val="22"/>
          <w:lang w:val="en-US" w:eastAsia="ru-RU"/>
        </w:rPr>
        <w:t>0</w:t>
      </w:r>
      <w:r w:rsidRPr="00F36B6C">
        <w:rPr>
          <w:rFonts w:cs="Arial"/>
          <w:szCs w:val="22"/>
          <w:lang w:val="en-US" w:eastAsia="ru-RU"/>
        </w:rPr>
        <w:t xml:space="preserve">0 </w:t>
      </w:r>
      <w:r w:rsidRPr="00F36B6C">
        <w:rPr>
          <w:rFonts w:cs="Arial"/>
          <w:szCs w:val="22"/>
          <w:lang w:val="ru-RU" w:eastAsia="ru-RU"/>
        </w:rPr>
        <w:t>часов</w:t>
      </w:r>
      <w:r w:rsidRPr="00F36B6C">
        <w:rPr>
          <w:rFonts w:cs="Arial"/>
          <w:szCs w:val="22"/>
          <w:lang w:val="en-US" w:eastAsia="ru-RU"/>
        </w:rPr>
        <w:t>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99" w:name="_Toc496554317"/>
      <w:r w:rsidRPr="003D1B4A">
        <w:rPr>
          <w:lang w:val="en-US" w:eastAsia="ru-RU"/>
        </w:rPr>
        <w:t>Mean Time to Repair</w:t>
      </w:r>
      <w:bookmarkEnd w:id="99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В течение одного часа после возникновения ошибки.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100" w:name="_Toc496554318"/>
      <w:r>
        <w:rPr>
          <w:lang w:val="en-US" w:eastAsia="ru-RU"/>
        </w:rPr>
        <w:t>D</w:t>
      </w:r>
      <w:r w:rsidRPr="003D1B4A">
        <w:rPr>
          <w:lang w:val="en-US" w:eastAsia="ru-RU"/>
        </w:rPr>
        <w:t>efect Rate</w:t>
      </w:r>
      <w:bookmarkEnd w:id="100"/>
    </w:p>
    <w:p w:rsidR="003D1B4A" w:rsidRPr="00F36B6C" w:rsidRDefault="003D1B4A" w:rsidP="003D1B4A">
      <w:pPr>
        <w:autoSpaceDE w:val="0"/>
        <w:autoSpaceDN w:val="0"/>
        <w:adjustRightInd w:val="0"/>
        <w:ind w:left="851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5 дефектов на миллион строк кода.</w:t>
      </w:r>
    </w:p>
    <w:p w:rsidR="003D1B4A" w:rsidRPr="003D1B4A" w:rsidRDefault="003D1B4A" w:rsidP="003D1B4A">
      <w:pPr>
        <w:pStyle w:val="3"/>
        <w:rPr>
          <w:lang w:val="en-US" w:eastAsia="ru-RU"/>
        </w:rPr>
      </w:pPr>
      <w:bookmarkStart w:id="101" w:name="_Toc496554319"/>
      <w:r w:rsidRPr="003D1B4A">
        <w:rPr>
          <w:lang w:val="en-US" w:eastAsia="ru-RU"/>
        </w:rPr>
        <w:t>Bugs</w:t>
      </w:r>
      <w:bookmarkEnd w:id="101"/>
    </w:p>
    <w:p w:rsidR="00CF0D0D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Критические: система или часть системы не функционирует</w:t>
      </w:r>
    </w:p>
    <w:p w:rsidR="003D1B4A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Мажорные: важная, но не критическая функциональность не работает</w:t>
      </w:r>
    </w:p>
    <w:p w:rsidR="003D1B4A" w:rsidRPr="003D1B4A" w:rsidRDefault="003D1B4A" w:rsidP="003D1B4A">
      <w:pPr>
        <w:autoSpaceDE w:val="0"/>
        <w:autoSpaceDN w:val="0"/>
        <w:adjustRightInd w:val="0"/>
        <w:ind w:left="851"/>
        <w:rPr>
          <w:lang w:val="ru-RU"/>
        </w:rPr>
      </w:pPr>
      <w:r>
        <w:rPr>
          <w:lang w:val="ru-RU"/>
        </w:rPr>
        <w:t>Минорные: небольшие ошибки</w:t>
      </w:r>
    </w:p>
    <w:p w:rsidR="00CF0D0D" w:rsidRDefault="00BC377E" w:rsidP="00BC377E">
      <w:pPr>
        <w:pStyle w:val="2"/>
        <w:rPr>
          <w:lang w:val="en-GB"/>
        </w:rPr>
      </w:pPr>
      <w:bookmarkStart w:id="102" w:name="_Toc496554320"/>
      <w:r>
        <w:rPr>
          <w:lang w:val="en-GB"/>
        </w:rPr>
        <w:t>Performance</w:t>
      </w:r>
      <w:bookmarkEnd w:id="102"/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103" w:name="_Toc496554321"/>
      <w:r w:rsidRPr="00BC377E">
        <w:rPr>
          <w:lang w:val="en-US" w:eastAsia="ru-RU"/>
        </w:rPr>
        <w:t>Response time</w:t>
      </w:r>
      <w:bookmarkEnd w:id="103"/>
    </w:p>
    <w:p w:rsidR="00BC377E" w:rsidRPr="00F36B6C" w:rsidRDefault="00BC377E" w:rsidP="00BC377E">
      <w:pPr>
        <w:autoSpaceDE w:val="0"/>
        <w:autoSpaceDN w:val="0"/>
        <w:adjustRightInd w:val="0"/>
        <w:ind w:left="851" w:firstLine="283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Среднее – 10 миллисекунд. Максимальное – 1 секунда.</w:t>
      </w:r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104" w:name="_Toc496554322"/>
      <w:r w:rsidRPr="00BC377E">
        <w:rPr>
          <w:lang w:val="en-US" w:eastAsia="ru-RU"/>
        </w:rPr>
        <w:t>Throughput</w:t>
      </w:r>
      <w:bookmarkEnd w:id="104"/>
    </w:p>
    <w:p w:rsidR="00BC377E" w:rsidRPr="00F36B6C" w:rsidRDefault="00F36B6C" w:rsidP="00BC377E">
      <w:pPr>
        <w:autoSpaceDE w:val="0"/>
        <w:autoSpaceDN w:val="0"/>
        <w:adjustRightInd w:val="0"/>
        <w:ind w:left="851" w:firstLine="283"/>
        <w:rPr>
          <w:rFonts w:cs="Arial"/>
          <w:szCs w:val="21"/>
          <w:lang w:val="ru-RU" w:eastAsia="ru-RU"/>
        </w:rPr>
      </w:pPr>
      <w:r w:rsidRPr="00F36B6C">
        <w:rPr>
          <w:rFonts w:cs="Arial"/>
          <w:szCs w:val="21"/>
          <w:lang w:val="ru-RU" w:eastAsia="ru-RU"/>
        </w:rPr>
        <w:t>10</w:t>
      </w:r>
      <w:r w:rsidR="00BC377E" w:rsidRPr="00F36B6C">
        <w:rPr>
          <w:rFonts w:cs="Arial"/>
          <w:szCs w:val="21"/>
          <w:lang w:val="en-US" w:eastAsia="ru-RU"/>
        </w:rPr>
        <w:t xml:space="preserve">000 </w:t>
      </w:r>
      <w:r w:rsidR="00BC377E" w:rsidRPr="00F36B6C">
        <w:rPr>
          <w:rFonts w:cs="Arial"/>
          <w:szCs w:val="21"/>
          <w:lang w:val="ru-RU" w:eastAsia="ru-RU"/>
        </w:rPr>
        <w:t>транзакций в секунду.</w:t>
      </w:r>
    </w:p>
    <w:p w:rsidR="00BC377E" w:rsidRPr="00BC377E" w:rsidRDefault="00BC377E" w:rsidP="00BC377E">
      <w:pPr>
        <w:pStyle w:val="3"/>
        <w:rPr>
          <w:lang w:val="en-US" w:eastAsia="ru-RU"/>
        </w:rPr>
      </w:pPr>
      <w:bookmarkStart w:id="105" w:name="_Toc496554323"/>
      <w:r w:rsidRPr="00BC377E">
        <w:rPr>
          <w:lang w:val="en-US" w:eastAsia="ru-RU"/>
        </w:rPr>
        <w:t>Capacity</w:t>
      </w:r>
      <w:bookmarkEnd w:id="105"/>
    </w:p>
    <w:p w:rsidR="00BC377E" w:rsidRPr="00F36B6C" w:rsidRDefault="00BC377E" w:rsidP="00F36B6C">
      <w:pPr>
        <w:pStyle w:val="1Einrckung"/>
        <w:spacing w:line="276" w:lineRule="auto"/>
        <w:ind w:firstLine="283"/>
        <w:rPr>
          <w:sz w:val="24"/>
          <w:lang w:val="ru-RU"/>
        </w:rPr>
      </w:pPr>
      <w:r w:rsidRPr="00F36B6C">
        <w:rPr>
          <w:rFonts w:cs="Arial"/>
          <w:szCs w:val="21"/>
          <w:lang w:val="ru-RU" w:eastAsia="ru-RU"/>
        </w:rPr>
        <w:t>Система должна поддерживать до 1000 одновременно работающих пользователей</w:t>
      </w:r>
    </w:p>
    <w:p w:rsidR="00AA7465" w:rsidRDefault="00CF0D0D" w:rsidP="00AA7465">
      <w:pPr>
        <w:pStyle w:val="2"/>
        <w:spacing w:before="0" w:after="0" w:line="276" w:lineRule="auto"/>
        <w:rPr>
          <w:lang w:val="en-GB"/>
        </w:rPr>
      </w:pPr>
      <w:bookmarkStart w:id="106" w:name="_Toc496554324"/>
      <w:r w:rsidRPr="00CF0D0D">
        <w:rPr>
          <w:lang w:val="en-GB"/>
        </w:rPr>
        <w:t>Maintainability</w:t>
      </w:r>
      <w:bookmarkEnd w:id="106"/>
    </w:p>
    <w:p w:rsidR="00AA7465" w:rsidRPr="00AA7465" w:rsidRDefault="00AA7465" w:rsidP="00AA7465">
      <w:pPr>
        <w:ind w:left="851" w:firstLine="283"/>
        <w:rPr>
          <w:b/>
          <w:iCs/>
          <w:szCs w:val="22"/>
          <w:lang w:val="ru-RU"/>
        </w:rPr>
      </w:pPr>
      <w:r w:rsidRPr="00B72BF2">
        <w:rPr>
          <w:rStyle w:val="af"/>
          <w:i w:val="0"/>
          <w:szCs w:val="22"/>
          <w:lang w:val="ru-RU"/>
        </w:rPr>
        <w:t>Каждые две недели должны выпускаться обновления с исправлениями ошибок и минорными изменениями, также, раз в квартал - расширение функциональности.</w:t>
      </w:r>
    </w:p>
    <w:p w:rsidR="00B72BF2" w:rsidRDefault="00B72BF2" w:rsidP="00B72BF2">
      <w:pPr>
        <w:pStyle w:val="3"/>
        <w:rPr>
          <w:lang w:val="en-US"/>
        </w:rPr>
      </w:pPr>
      <w:bookmarkStart w:id="107" w:name="_Toc496554325"/>
      <w:r>
        <w:rPr>
          <w:lang w:val="en-US"/>
        </w:rPr>
        <w:t>Backing up data</w:t>
      </w:r>
      <w:bookmarkEnd w:id="107"/>
    </w:p>
    <w:p w:rsidR="00B72BF2" w:rsidRPr="00B72BF2" w:rsidRDefault="00B72BF2" w:rsidP="00B72BF2">
      <w:pPr>
        <w:ind w:left="851" w:firstLine="283"/>
        <w:rPr>
          <w:rStyle w:val="af"/>
          <w:i w:val="0"/>
          <w:iCs w:val="0"/>
          <w:lang w:val="ru-RU"/>
        </w:rPr>
      </w:pPr>
      <w:r>
        <w:rPr>
          <w:lang w:val="ru-RU"/>
        </w:rPr>
        <w:t>Рекомендуется осуществлять резервное копирование данных дважды в неделю.</w:t>
      </w:r>
    </w:p>
    <w:p w:rsidR="00CF0D0D" w:rsidRPr="00F36B6C" w:rsidRDefault="00CF0D0D" w:rsidP="00F36B6C">
      <w:pPr>
        <w:pStyle w:val="2"/>
        <w:rPr>
          <w:lang w:val="ru-RU"/>
        </w:rPr>
      </w:pPr>
      <w:bookmarkStart w:id="108" w:name="_Toc496554326"/>
      <w:r w:rsidRPr="00CF0D0D">
        <w:rPr>
          <w:lang w:val="en-GB"/>
        </w:rPr>
        <w:t>Design</w:t>
      </w:r>
      <w:r w:rsidRPr="00F36B6C">
        <w:rPr>
          <w:lang w:val="ru-RU"/>
        </w:rPr>
        <w:t xml:space="preserve"> </w:t>
      </w:r>
      <w:r w:rsidRPr="00CF0D0D">
        <w:rPr>
          <w:lang w:val="en-GB"/>
        </w:rPr>
        <w:t>Constraints</w:t>
      </w:r>
      <w:bookmarkEnd w:id="108"/>
    </w:p>
    <w:p w:rsidR="00CF0D0D" w:rsidRDefault="00CA6307" w:rsidP="00D56C3E">
      <w:pPr>
        <w:pStyle w:val="3"/>
        <w:rPr>
          <w:lang w:val="en-GB"/>
        </w:rPr>
      </w:pPr>
      <w:bookmarkStart w:id="109" w:name="_Toc496554327"/>
      <w:r>
        <w:rPr>
          <w:lang w:val="en-GB"/>
        </w:rPr>
        <w:t>Architectural Requirements</w:t>
      </w:r>
      <w:bookmarkEnd w:id="109"/>
    </w:p>
    <w:p w:rsidR="00CA6307" w:rsidRDefault="00597F68" w:rsidP="00CA6307">
      <w:pPr>
        <w:ind w:left="851" w:firstLine="283"/>
        <w:rPr>
          <w:lang w:val="ru-RU"/>
        </w:rPr>
      </w:pPr>
      <w:r>
        <w:rPr>
          <w:lang w:val="ru-RU"/>
        </w:rPr>
        <w:lastRenderedPageBreak/>
        <w:t>Система должна удовлетворять следующим архитектурным требованиям: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>Система должна быть модульной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Система должна быть </w:t>
      </w:r>
      <w:r w:rsidR="00DF7B66">
        <w:rPr>
          <w:lang w:val="ru-RU"/>
        </w:rPr>
        <w:t>простой</w:t>
      </w:r>
    </w:p>
    <w:p w:rsidR="00597F68" w:rsidRDefault="00597F68" w:rsidP="00597F68">
      <w:pPr>
        <w:pStyle w:val="ad"/>
        <w:numPr>
          <w:ilvl w:val="0"/>
          <w:numId w:val="16"/>
        </w:numPr>
        <w:rPr>
          <w:lang w:val="ru-RU"/>
        </w:rPr>
      </w:pPr>
      <w:r>
        <w:rPr>
          <w:lang w:val="ru-RU"/>
        </w:rPr>
        <w:t xml:space="preserve">Добавление новых функций и модулей </w:t>
      </w:r>
      <w:r w:rsidR="00DF7B66">
        <w:rPr>
          <w:lang w:val="ru-RU"/>
        </w:rPr>
        <w:t>не должно задействовать большой объем усилий разработчика.</w:t>
      </w:r>
    </w:p>
    <w:p w:rsidR="00597F68" w:rsidRPr="00597F68" w:rsidRDefault="00597F68" w:rsidP="00597F68">
      <w:pPr>
        <w:pStyle w:val="3"/>
        <w:rPr>
          <w:lang w:val="en-US"/>
        </w:rPr>
      </w:pPr>
      <w:bookmarkStart w:id="110" w:name="_Toc496554328"/>
      <w:r>
        <w:rPr>
          <w:lang w:val="en-US"/>
        </w:rPr>
        <w:t>Software Languages</w:t>
      </w:r>
      <w:bookmarkEnd w:id="110"/>
    </w:p>
    <w:p w:rsidR="00597F68" w:rsidRPr="00597F68" w:rsidRDefault="00597F68" w:rsidP="00597F68">
      <w:pPr>
        <w:ind w:left="851" w:firstLine="283"/>
        <w:rPr>
          <w:lang w:val="ru-RU"/>
        </w:rPr>
      </w:pPr>
      <w:r>
        <w:rPr>
          <w:lang w:val="ru-RU"/>
        </w:rPr>
        <w:t xml:space="preserve">Логическая часть системы может быть написана на языке </w:t>
      </w:r>
      <w:r>
        <w:rPr>
          <w:lang w:val="en-US"/>
        </w:rPr>
        <w:t>Java</w:t>
      </w:r>
      <w:r w:rsidRPr="00597F68">
        <w:rPr>
          <w:lang w:val="ru-RU"/>
        </w:rPr>
        <w:t xml:space="preserve">. </w:t>
      </w:r>
      <w:r>
        <w:rPr>
          <w:lang w:val="ru-RU"/>
        </w:rPr>
        <w:t xml:space="preserve">Визуальная часть – с помощью современных </w:t>
      </w:r>
      <w:proofErr w:type="spellStart"/>
      <w:r>
        <w:rPr>
          <w:lang w:val="ru-RU"/>
        </w:rPr>
        <w:t>фреймворков</w:t>
      </w:r>
      <w:proofErr w:type="spellEnd"/>
      <w:r w:rsidRPr="00597F68">
        <w:rPr>
          <w:lang w:val="ru-RU"/>
        </w:rPr>
        <w:t xml:space="preserve"> </w:t>
      </w:r>
      <w:r>
        <w:rPr>
          <w:lang w:val="ru-RU"/>
        </w:rPr>
        <w:t>для веб-приложений.</w:t>
      </w:r>
    </w:p>
    <w:p w:rsidR="00CF0D0D" w:rsidRPr="009E6CC8" w:rsidRDefault="00CF0D0D" w:rsidP="00D56C3E">
      <w:pPr>
        <w:pStyle w:val="2"/>
        <w:rPr>
          <w:lang w:val="en-US"/>
        </w:rPr>
      </w:pPr>
      <w:bookmarkStart w:id="111" w:name="_Toc496554329"/>
      <w:r w:rsidRPr="00CF0D0D">
        <w:rPr>
          <w:lang w:val="en-GB"/>
        </w:rPr>
        <w:t>On</w:t>
      </w:r>
      <w:r w:rsidRPr="009E6CC8">
        <w:rPr>
          <w:lang w:val="en-US"/>
        </w:rPr>
        <w:t>-</w:t>
      </w:r>
      <w:r w:rsidRPr="00CF0D0D">
        <w:rPr>
          <w:lang w:val="en-GB"/>
        </w:rPr>
        <w:t>line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User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Documentation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and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Help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System</w:t>
      </w:r>
      <w:r w:rsidRPr="009E6CC8">
        <w:rPr>
          <w:lang w:val="en-US"/>
        </w:rPr>
        <w:t xml:space="preserve"> </w:t>
      </w:r>
      <w:r w:rsidRPr="00CF0D0D">
        <w:rPr>
          <w:lang w:val="en-GB"/>
        </w:rPr>
        <w:t>Requirements</w:t>
      </w:r>
      <w:bookmarkEnd w:id="111"/>
    </w:p>
    <w:p w:rsidR="00394ADF" w:rsidRDefault="00CA6307" w:rsidP="00394ADF">
      <w:pPr>
        <w:pStyle w:val="1Einrckung"/>
        <w:ind w:firstLine="283"/>
        <w:rPr>
          <w:lang w:val="ru-RU"/>
        </w:rPr>
      </w:pPr>
      <w:r>
        <w:rPr>
          <w:lang w:val="ru-RU"/>
        </w:rPr>
        <w:t>Следующая документация должна быть доступна пользователям:</w:t>
      </w:r>
    </w:p>
    <w:p w:rsidR="00CA6307" w:rsidRDefault="00CA6307" w:rsidP="00CA6307">
      <w:pPr>
        <w:pStyle w:val="1Einrckung"/>
        <w:numPr>
          <w:ilvl w:val="0"/>
          <w:numId w:val="15"/>
        </w:numPr>
        <w:rPr>
          <w:lang w:val="ru-RU"/>
        </w:rPr>
      </w:pPr>
      <w:r>
        <w:rPr>
          <w:lang w:val="en-US"/>
        </w:rPr>
        <w:t>CAS</w:t>
      </w:r>
      <w:r w:rsidRPr="00597F68">
        <w:rPr>
          <w:lang w:val="ru-RU"/>
        </w:rPr>
        <w:t xml:space="preserve"> </w:t>
      </w:r>
      <w:r>
        <w:rPr>
          <w:lang w:val="ru-RU"/>
        </w:rPr>
        <w:t>Руководство пользователя</w:t>
      </w:r>
    </w:p>
    <w:p w:rsidR="00CA6307" w:rsidRPr="00DF7B66" w:rsidRDefault="00CA6307" w:rsidP="00DF7B66">
      <w:pPr>
        <w:pStyle w:val="1Einrckung"/>
        <w:numPr>
          <w:ilvl w:val="0"/>
          <w:numId w:val="15"/>
        </w:numPr>
        <w:rPr>
          <w:lang w:val="ru-RU"/>
        </w:rPr>
      </w:pPr>
      <w:r>
        <w:rPr>
          <w:lang w:val="en-US"/>
        </w:rPr>
        <w:t xml:space="preserve">CAS </w:t>
      </w:r>
      <w:r>
        <w:rPr>
          <w:lang w:val="ru-RU"/>
        </w:rPr>
        <w:t>Руководства администратора</w:t>
      </w:r>
    </w:p>
    <w:p w:rsidR="00CA6307" w:rsidRPr="00CA6307" w:rsidRDefault="00CA6307" w:rsidP="00CA6307">
      <w:pPr>
        <w:pStyle w:val="1Einrckung"/>
        <w:ind w:firstLine="283"/>
        <w:rPr>
          <w:lang w:val="ru-RU"/>
        </w:rPr>
      </w:pPr>
      <w:r>
        <w:rPr>
          <w:lang w:val="ru-RU"/>
        </w:rPr>
        <w:t xml:space="preserve">Для разработчиков должна быть доступна документация кода, составленная с использованием </w:t>
      </w:r>
      <w:proofErr w:type="spellStart"/>
      <w:r>
        <w:rPr>
          <w:lang w:val="en-US"/>
        </w:rPr>
        <w:t>JavaDoc</w:t>
      </w:r>
      <w:proofErr w:type="spellEnd"/>
      <w:r w:rsidRPr="00CA6307">
        <w:rPr>
          <w:lang w:val="ru-RU"/>
        </w:rPr>
        <w:t>.</w:t>
      </w:r>
    </w:p>
    <w:p w:rsidR="00DF7B66" w:rsidRPr="00DD4920" w:rsidRDefault="00CF0D0D" w:rsidP="00DD4920">
      <w:pPr>
        <w:pStyle w:val="2"/>
        <w:rPr>
          <w:lang w:val="en-GB"/>
        </w:rPr>
      </w:pPr>
      <w:bookmarkStart w:id="112" w:name="_Toc496554330"/>
      <w:r w:rsidRPr="00CF0D0D">
        <w:rPr>
          <w:lang w:val="en-GB"/>
        </w:rPr>
        <w:t>Purchased Components</w:t>
      </w:r>
      <w:bookmarkEnd w:id="112"/>
    </w:p>
    <w:p w:rsidR="00CF0D0D" w:rsidRDefault="00CF0D0D" w:rsidP="00D56C3E">
      <w:pPr>
        <w:pStyle w:val="2"/>
        <w:rPr>
          <w:lang w:val="en-GB"/>
        </w:rPr>
      </w:pPr>
      <w:bookmarkStart w:id="113" w:name="_Toc496554331"/>
      <w:r w:rsidRPr="00CF0D0D">
        <w:rPr>
          <w:lang w:val="en-GB"/>
        </w:rPr>
        <w:t>Interfaces</w:t>
      </w:r>
      <w:bookmarkEnd w:id="113"/>
    </w:p>
    <w:p w:rsidR="00CF0D0D" w:rsidRDefault="00CF0D0D" w:rsidP="00D56C3E">
      <w:pPr>
        <w:pStyle w:val="3"/>
        <w:rPr>
          <w:lang w:val="en-GB"/>
        </w:rPr>
      </w:pPr>
      <w:bookmarkStart w:id="114" w:name="_Toc496554332"/>
      <w:r w:rsidRPr="00CF0D0D">
        <w:rPr>
          <w:lang w:val="en-GB"/>
        </w:rPr>
        <w:t>User Interfaces</w:t>
      </w:r>
      <w:bookmarkEnd w:id="114"/>
    </w:p>
    <w:p w:rsidR="00DD4920" w:rsidRPr="00A9020C" w:rsidRDefault="00A9020C" w:rsidP="00A9020C">
      <w:pPr>
        <w:pStyle w:val="1Einrckung"/>
        <w:ind w:firstLine="283"/>
        <w:rPr>
          <w:lang w:val="ru-RU"/>
        </w:rPr>
      </w:pPr>
      <w:r>
        <w:rPr>
          <w:lang w:val="ru-RU"/>
        </w:rPr>
        <w:t xml:space="preserve">Система должна поддерживать пользовательские интерфейсы при условии, что пользовательское устройство поддерживает </w:t>
      </w:r>
      <w:r>
        <w:rPr>
          <w:lang w:val="en-US"/>
        </w:rPr>
        <w:t>HTML</w:t>
      </w:r>
      <w:r w:rsidRPr="00DE74A9">
        <w:rPr>
          <w:lang w:val="ru-RU"/>
        </w:rPr>
        <w:t xml:space="preserve"> 5 </w:t>
      </w:r>
      <w:r>
        <w:rPr>
          <w:lang w:val="ru-RU"/>
        </w:rPr>
        <w:t xml:space="preserve">и </w:t>
      </w:r>
      <w:r>
        <w:rPr>
          <w:lang w:val="en-US"/>
        </w:rPr>
        <w:t>ECMAScript</w:t>
      </w:r>
      <w:r w:rsidRPr="00A9020C">
        <w:rPr>
          <w:lang w:val="ru-RU"/>
        </w:rPr>
        <w:t xml:space="preserve"> 5</w:t>
      </w:r>
      <w:r>
        <w:rPr>
          <w:lang w:val="ru-RU"/>
        </w:rPr>
        <w:t>.</w:t>
      </w:r>
    </w:p>
    <w:p w:rsidR="00CF0D0D" w:rsidRDefault="00CF0D0D" w:rsidP="00D56C3E">
      <w:pPr>
        <w:pStyle w:val="3"/>
        <w:rPr>
          <w:lang w:val="en-GB"/>
        </w:rPr>
      </w:pPr>
      <w:bookmarkStart w:id="115" w:name="_Toc496554333"/>
      <w:r w:rsidRPr="00CF0D0D">
        <w:rPr>
          <w:lang w:val="en-GB"/>
        </w:rPr>
        <w:t>Hardware Interfaces</w:t>
      </w:r>
      <w:bookmarkEnd w:id="115"/>
    </w:p>
    <w:p w:rsidR="00DD4920" w:rsidRPr="00DD4920" w:rsidRDefault="00DD4920" w:rsidP="00DD4920">
      <w:pPr>
        <w:ind w:firstLine="851"/>
        <w:rPr>
          <w:lang w:val="en-GB"/>
        </w:rPr>
      </w:pPr>
      <w:r>
        <w:rPr>
          <w:lang w:val="en-GB"/>
        </w:rPr>
        <w:t>None</w:t>
      </w:r>
    </w:p>
    <w:p w:rsidR="00CF0D0D" w:rsidRDefault="00CF0D0D" w:rsidP="00D56C3E">
      <w:pPr>
        <w:pStyle w:val="3"/>
        <w:rPr>
          <w:lang w:val="en-GB"/>
        </w:rPr>
      </w:pPr>
      <w:bookmarkStart w:id="116" w:name="_Toc496554334"/>
      <w:r w:rsidRPr="00CF0D0D">
        <w:rPr>
          <w:lang w:val="en-GB"/>
        </w:rPr>
        <w:t>Software Interfaces</w:t>
      </w:r>
      <w:bookmarkEnd w:id="116"/>
    </w:p>
    <w:p w:rsidR="00DD4920" w:rsidRPr="00DD4920" w:rsidRDefault="00DD4920" w:rsidP="00DD4920">
      <w:pPr>
        <w:ind w:firstLine="851"/>
        <w:rPr>
          <w:lang w:val="en-GB"/>
        </w:rPr>
      </w:pPr>
      <w:proofErr w:type="spellStart"/>
      <w:r>
        <w:rPr>
          <w:lang w:val="en-GB"/>
        </w:rPr>
        <w:t>Tbs</w:t>
      </w:r>
      <w:proofErr w:type="spellEnd"/>
    </w:p>
    <w:p w:rsidR="00CF0D0D" w:rsidRDefault="00CF0D0D" w:rsidP="00D56C3E">
      <w:pPr>
        <w:pStyle w:val="3"/>
        <w:rPr>
          <w:lang w:val="en-GB"/>
        </w:rPr>
      </w:pPr>
      <w:bookmarkStart w:id="117" w:name="_Toc496554335"/>
      <w:r w:rsidRPr="00CF0D0D">
        <w:rPr>
          <w:lang w:val="en-GB"/>
        </w:rPr>
        <w:t>Communications Interfaces</w:t>
      </w:r>
      <w:bookmarkEnd w:id="117"/>
    </w:p>
    <w:p w:rsidR="00DD4920" w:rsidRPr="00DD4920" w:rsidRDefault="00DD4920" w:rsidP="00DD4920">
      <w:pPr>
        <w:ind w:left="851"/>
        <w:rPr>
          <w:lang w:val="en-GB"/>
        </w:rPr>
      </w:pPr>
      <w:proofErr w:type="spellStart"/>
      <w:r>
        <w:rPr>
          <w:lang w:val="en-GB"/>
        </w:rPr>
        <w:t>Tbd</w:t>
      </w:r>
      <w:proofErr w:type="spellEnd"/>
    </w:p>
    <w:p w:rsidR="00CF0D0D" w:rsidRDefault="00CF0D0D" w:rsidP="00D56C3E">
      <w:pPr>
        <w:pStyle w:val="2"/>
        <w:rPr>
          <w:lang w:val="en-GB"/>
        </w:rPr>
      </w:pPr>
      <w:bookmarkStart w:id="118" w:name="_Toc496554336"/>
      <w:r w:rsidRPr="00CF0D0D">
        <w:rPr>
          <w:lang w:val="en-GB"/>
        </w:rPr>
        <w:t>Licensing Requirements</w:t>
      </w:r>
      <w:bookmarkEnd w:id="118"/>
    </w:p>
    <w:p w:rsidR="009A29CE" w:rsidRPr="00040C0F" w:rsidRDefault="009A29CE" w:rsidP="00040C0F">
      <w:pPr>
        <w:autoSpaceDE w:val="0"/>
        <w:autoSpaceDN w:val="0"/>
        <w:adjustRightInd w:val="0"/>
        <w:ind w:left="851" w:firstLine="283"/>
        <w:rPr>
          <w:rFonts w:cs="Arial"/>
          <w:color w:val="333333"/>
          <w:sz w:val="23"/>
          <w:szCs w:val="23"/>
          <w:lang w:val="en-US" w:eastAsia="ru-RU"/>
        </w:rPr>
      </w:pPr>
      <w:r w:rsidRPr="009A29CE">
        <w:rPr>
          <w:rFonts w:cs="Arial"/>
          <w:color w:val="333333"/>
          <w:sz w:val="23"/>
          <w:szCs w:val="23"/>
          <w:lang w:val="ru-RU" w:eastAsia="ru-RU"/>
        </w:rPr>
        <w:t>“</w:t>
      </w:r>
      <w:r>
        <w:rPr>
          <w:noProof/>
        </w:rPr>
        <w:t>Contract</w:t>
      </w:r>
      <w:r w:rsidRPr="00BB4CDD">
        <w:rPr>
          <w:noProof/>
        </w:rPr>
        <w:t xml:space="preserve"> Automation System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” </w:t>
      </w:r>
      <w:r>
        <w:rPr>
          <w:rFonts w:cs="Arial"/>
          <w:color w:val="333333"/>
          <w:sz w:val="23"/>
          <w:szCs w:val="23"/>
          <w:lang w:val="ru-RU" w:eastAsia="ru-RU"/>
        </w:rPr>
        <w:t>будет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>лицензировать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 xml:space="preserve">согласно </w:t>
      </w:r>
      <w:r w:rsidRPr="009A29CE">
        <w:rPr>
          <w:rFonts w:cs="Arial"/>
          <w:color w:val="333333"/>
          <w:sz w:val="23"/>
          <w:szCs w:val="23"/>
          <w:lang w:val="en-US" w:eastAsia="ru-RU"/>
        </w:rPr>
        <w:t>GPL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333333"/>
          <w:sz w:val="23"/>
          <w:szCs w:val="23"/>
          <w:lang w:val="ru-RU" w:eastAsia="ru-RU"/>
        </w:rPr>
        <w:t>лицензии</w:t>
      </w:r>
      <w:r w:rsidRPr="009A29CE">
        <w:rPr>
          <w:rFonts w:cs="Arial"/>
          <w:color w:val="333333"/>
          <w:sz w:val="23"/>
          <w:szCs w:val="23"/>
          <w:lang w:val="ru-RU" w:eastAsia="ru-RU"/>
        </w:rPr>
        <w:t>.</w:t>
      </w:r>
      <w:r w:rsidR="00040C0F" w:rsidRPr="00040C0F">
        <w:rPr>
          <w:rFonts w:cs="Arial"/>
          <w:color w:val="333333"/>
          <w:sz w:val="23"/>
          <w:szCs w:val="23"/>
          <w:lang w:val="ru-RU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Вся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документация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noProof/>
        </w:rPr>
        <w:t>Contract</w:t>
      </w:r>
      <w:r w:rsidRPr="00BB4CDD">
        <w:rPr>
          <w:noProof/>
        </w:rPr>
        <w:t xml:space="preserve"> Automation </w:t>
      </w:r>
      <w:r w:rsidR="00E26DFA" w:rsidRPr="00BB4CDD">
        <w:rPr>
          <w:noProof/>
        </w:rPr>
        <w:t>System</w:t>
      </w:r>
      <w:r w:rsidR="00E26DFA" w:rsidRPr="00E26DFA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будет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лицензироваться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>
        <w:rPr>
          <w:rFonts w:cs="Arial"/>
          <w:color w:val="000000"/>
          <w:sz w:val="23"/>
          <w:szCs w:val="23"/>
          <w:lang w:val="ru-RU" w:eastAsia="ru-RU"/>
        </w:rPr>
        <w:t>согласно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 w:rsidR="00040C0F">
        <w:rPr>
          <w:rFonts w:cs="Arial"/>
          <w:color w:val="000000"/>
          <w:sz w:val="23"/>
          <w:szCs w:val="23"/>
          <w:lang w:val="ru-RU" w:eastAsia="ru-RU"/>
        </w:rPr>
        <w:t>лицензии</w:t>
      </w:r>
      <w:r w:rsidR="00040C0F" w:rsidRPr="00040C0F">
        <w:rPr>
          <w:rFonts w:cs="Arial"/>
          <w:color w:val="000000"/>
          <w:sz w:val="23"/>
          <w:szCs w:val="23"/>
          <w:lang w:val="en-US" w:eastAsia="ru-RU"/>
        </w:rPr>
        <w:t xml:space="preserve"> </w:t>
      </w:r>
      <w:r w:rsidR="00040C0F">
        <w:rPr>
          <w:rFonts w:cs="Arial"/>
          <w:color w:val="000000"/>
          <w:sz w:val="23"/>
          <w:szCs w:val="23"/>
          <w:lang w:val="en-US" w:eastAsia="ru-RU"/>
        </w:rPr>
        <w:t>“T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>he Creative Commons Attribution-</w:t>
      </w:r>
      <w:proofErr w:type="spellStart"/>
      <w:r w:rsidRPr="009A29CE">
        <w:rPr>
          <w:rFonts w:cs="Arial"/>
          <w:color w:val="000000"/>
          <w:sz w:val="23"/>
          <w:szCs w:val="23"/>
          <w:lang w:val="en-US" w:eastAsia="ru-RU"/>
        </w:rPr>
        <w:t>NonCommercial</w:t>
      </w:r>
      <w:proofErr w:type="spellEnd"/>
      <w:r w:rsidRPr="009A29CE">
        <w:rPr>
          <w:rFonts w:cs="Arial"/>
          <w:color w:val="000000"/>
          <w:sz w:val="23"/>
          <w:szCs w:val="23"/>
          <w:lang w:val="en-US" w:eastAsia="ru-RU"/>
        </w:rPr>
        <w:t>-</w:t>
      </w:r>
      <w:proofErr w:type="spellStart"/>
      <w:r w:rsidRPr="009A29CE">
        <w:rPr>
          <w:rFonts w:cs="Arial"/>
          <w:color w:val="000000"/>
          <w:sz w:val="23"/>
          <w:szCs w:val="23"/>
          <w:lang w:val="en-US" w:eastAsia="ru-RU"/>
        </w:rPr>
        <w:t>ShareAlike</w:t>
      </w:r>
      <w:proofErr w:type="spellEnd"/>
      <w:r w:rsidR="00040C0F">
        <w:rPr>
          <w:rFonts w:cs="Arial"/>
          <w:color w:val="000000"/>
          <w:sz w:val="23"/>
          <w:szCs w:val="23"/>
          <w:lang w:val="en-US" w:eastAsia="ru-RU"/>
        </w:rPr>
        <w:t>”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 xml:space="preserve"> (</w:t>
      </w:r>
      <w:r w:rsidRPr="009A29CE">
        <w:rPr>
          <w:rFonts w:cs="Arial"/>
          <w:color w:val="2222BC"/>
          <w:sz w:val="23"/>
          <w:szCs w:val="23"/>
          <w:lang w:val="en-US" w:eastAsia="ru-RU"/>
        </w:rPr>
        <w:t>http://creativecommons.org/licenses/by-nc-sa/2.0/</w:t>
      </w:r>
      <w:r w:rsidRPr="009A29CE">
        <w:rPr>
          <w:rFonts w:cs="Arial"/>
          <w:color w:val="000000"/>
          <w:sz w:val="23"/>
          <w:szCs w:val="23"/>
          <w:lang w:val="en-US" w:eastAsia="ru-RU"/>
        </w:rPr>
        <w:t>).</w:t>
      </w:r>
    </w:p>
    <w:p w:rsidR="00CF0D0D" w:rsidRDefault="00CF0D0D" w:rsidP="00D56C3E">
      <w:pPr>
        <w:pStyle w:val="2"/>
        <w:rPr>
          <w:lang w:val="en-GB"/>
        </w:rPr>
      </w:pPr>
      <w:bookmarkStart w:id="119" w:name="_Toc496554337"/>
      <w:r w:rsidRPr="00CF0D0D">
        <w:rPr>
          <w:lang w:val="en-GB"/>
        </w:rPr>
        <w:t>Legal, Copyright, and Other Notices</w:t>
      </w:r>
      <w:bookmarkEnd w:id="119"/>
    </w:p>
    <w:p w:rsidR="00E26DFA" w:rsidRPr="00E26DFA" w:rsidRDefault="00E26DFA" w:rsidP="00E26DFA">
      <w:pPr>
        <w:autoSpaceDE w:val="0"/>
        <w:autoSpaceDN w:val="0"/>
        <w:adjustRightInd w:val="0"/>
        <w:ind w:firstLine="1134"/>
        <w:rPr>
          <w:rFonts w:cs="Arial"/>
          <w:szCs w:val="22"/>
          <w:lang w:val="ru-RU" w:eastAsia="ru-RU"/>
        </w:rPr>
      </w:pPr>
      <w:r w:rsidRPr="00E26DFA">
        <w:rPr>
          <w:rFonts w:cs="Arial"/>
          <w:szCs w:val="22"/>
          <w:lang w:val="ru-RU" w:eastAsia="ru-RU"/>
        </w:rPr>
        <w:t>“</w:t>
      </w:r>
      <w:r w:rsidRPr="00E26DFA">
        <w:rPr>
          <w:rFonts w:cs="Arial"/>
          <w:szCs w:val="22"/>
          <w:lang w:val="en-US" w:eastAsia="ru-RU"/>
        </w:rPr>
        <w:t>CAS</w:t>
      </w:r>
      <w:r w:rsidRPr="00E26DFA">
        <w:rPr>
          <w:rFonts w:cs="Arial"/>
          <w:szCs w:val="22"/>
          <w:lang w:val="ru-RU" w:eastAsia="ru-RU"/>
        </w:rPr>
        <w:t xml:space="preserve">” является товарным знаком </w:t>
      </w:r>
      <w:r w:rsidRPr="00E26DFA">
        <w:rPr>
          <w:noProof/>
          <w:szCs w:val="22"/>
          <w:lang w:val="en-US"/>
        </w:rPr>
        <w:t>Contract</w:t>
      </w:r>
      <w:r w:rsidRPr="00E26DFA">
        <w:rPr>
          <w:noProof/>
          <w:szCs w:val="22"/>
          <w:lang w:val="en-GB"/>
        </w:rPr>
        <w:t xml:space="preserve"> Automation</w:t>
      </w:r>
      <w:r w:rsidRPr="00E26DFA">
        <w:rPr>
          <w:rFonts w:cs="Arial"/>
          <w:szCs w:val="22"/>
          <w:lang w:val="ru-RU" w:eastAsia="ru-RU"/>
        </w:rPr>
        <w:t xml:space="preserve"> </w:t>
      </w:r>
      <w:r w:rsidRPr="00E26DFA">
        <w:rPr>
          <w:rFonts w:cs="Arial"/>
          <w:szCs w:val="22"/>
          <w:lang w:val="en-US" w:eastAsia="ru-RU"/>
        </w:rPr>
        <w:t>Ltd</w:t>
      </w:r>
      <w:r w:rsidRPr="00E26DFA">
        <w:rPr>
          <w:rFonts w:cs="Arial"/>
          <w:szCs w:val="22"/>
          <w:lang w:val="ru-RU" w:eastAsia="ru-RU"/>
        </w:rPr>
        <w:t>.</w:t>
      </w:r>
    </w:p>
    <w:p w:rsidR="00CF0D0D" w:rsidRPr="00CF0D0D" w:rsidRDefault="00CF0D0D" w:rsidP="00D56C3E">
      <w:pPr>
        <w:pStyle w:val="2"/>
        <w:rPr>
          <w:lang w:val="en-GB"/>
        </w:rPr>
      </w:pPr>
      <w:bookmarkStart w:id="120" w:name="_Toc496554338"/>
      <w:r w:rsidRPr="00CF0D0D">
        <w:rPr>
          <w:lang w:val="en-GB"/>
        </w:rPr>
        <w:t>Applicable Standards</w:t>
      </w:r>
      <w:bookmarkEnd w:id="120"/>
    </w:p>
    <w:p w:rsidR="00ED55E3" w:rsidRDefault="00CF0D0D" w:rsidP="00E96152">
      <w:pPr>
        <w:pStyle w:val="1"/>
        <w:rPr>
          <w:lang w:val="en-GB"/>
        </w:rPr>
      </w:pPr>
      <w:bookmarkStart w:id="121" w:name="_Toc496554339"/>
      <w:r w:rsidRPr="00D56C3E">
        <w:rPr>
          <w:lang w:val="en-GB"/>
        </w:rPr>
        <w:t>Supporting Information</w:t>
      </w:r>
      <w:bookmarkEnd w:id="121"/>
    </w:p>
    <w:p w:rsidR="00006016" w:rsidRPr="00006016" w:rsidRDefault="00006016" w:rsidP="00006016">
      <w:pPr>
        <w:pStyle w:val="1Einrckung"/>
        <w:rPr>
          <w:lang w:val="ru-RU"/>
        </w:rPr>
      </w:pPr>
      <w:r w:rsidRPr="00006016">
        <w:rPr>
          <w:lang w:val="en-GB"/>
        </w:rPr>
        <w:t>None at the moment</w:t>
      </w:r>
      <w:r>
        <w:rPr>
          <w:lang w:val="ru-RU"/>
        </w:rPr>
        <w:t>.</w:t>
      </w:r>
    </w:p>
    <w:sectPr w:rsidR="00006016" w:rsidRPr="00006016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106" w:right="567" w:bottom="1440" w:left="1304" w:header="510" w:footer="56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435B" w:rsidRDefault="0075435B">
      <w:r>
        <w:separator/>
      </w:r>
    </w:p>
  </w:endnote>
  <w:endnote w:type="continuationSeparator" w:id="0">
    <w:p w:rsidR="0075435B" w:rsidRDefault="00754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M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2AC" w:rsidRDefault="003962AC">
    <w:pPr>
      <w:pStyle w:val="a4"/>
      <w:pBdr>
        <w:top w:val="single" w:sz="6" w:space="1" w:color="auto"/>
      </w:pBdr>
    </w:pPr>
    <w:r w:rsidRPr="00E556E7">
      <w:t>https://github.com/ValManP/RequirementsAnalysisProject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2AC" w:rsidRDefault="003962AC">
    <w:pPr>
      <w:pStyle w:val="a4"/>
      <w:tabs>
        <w:tab w:val="clear" w:pos="4536"/>
        <w:tab w:val="clear" w:pos="9072"/>
        <w:tab w:val="right" w:pos="9923"/>
      </w:tabs>
      <w:spacing w:before="120"/>
      <w:jc w:val="both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1270</wp:posOffset>
              </wp:positionH>
              <wp:positionV relativeFrom="paragraph">
                <wp:posOffset>-18415</wp:posOffset>
              </wp:positionV>
              <wp:extent cx="630301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3010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1C757F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1pt,-1.45pt" to="496.4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" o:allowincell="f" strokeweight=".25pt"/>
          </w:pict>
        </mc:Fallback>
      </mc:AlternateContent>
    </w:r>
    <w:r>
      <w:tab/>
    </w:r>
    <w:r>
      <w:fldChar w:fldCharType="begin"/>
    </w:r>
    <w:r>
      <w:instrText xml:space="preserve"> FILENAME \p </w:instrText>
    </w:r>
    <w:r>
      <w:fldChar w:fldCharType="separate"/>
    </w:r>
    <w:r w:rsidRPr="00E556E7">
      <w:rPr>
        <w:noProof/>
      </w:rPr>
      <w:t xml:space="preserve">https://github.com/ValManP/RequirementsAnalysisProject </w:t>
    </w:r>
    <w:r>
      <w:fldChar w:fldCharType="end"/>
    </w:r>
  </w:p>
  <w:p w:rsidR="003962AC" w:rsidRDefault="003962A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435B" w:rsidRDefault="0075435B">
      <w:r>
        <w:separator/>
      </w:r>
    </w:p>
  </w:footnote>
  <w:footnote w:type="continuationSeparator" w:id="0">
    <w:p w:rsidR="0075435B" w:rsidRDefault="007543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62AC" w:rsidRDefault="003962AC">
    <w:pPr>
      <w:pStyle w:val="a3"/>
      <w:pBdr>
        <w:bottom w:val="single" w:sz="6" w:space="1" w:color="auto"/>
      </w:pBdr>
      <w:tabs>
        <w:tab w:val="clear" w:pos="9072"/>
        <w:tab w:val="right" w:pos="9923"/>
      </w:tabs>
      <w:rPr>
        <w:noProof/>
      </w:rPr>
    </w:pPr>
    <w:r>
      <w:rPr>
        <w:noProof/>
        <w:lang w:val="en-US"/>
      </w:rPr>
      <w:t xml:space="preserve">SRS for </w:t>
    </w:r>
    <w:r>
      <w:rPr>
        <w:noProof/>
      </w:rPr>
      <w:t>Contract</w:t>
    </w:r>
    <w:r w:rsidRPr="00BB4CDD">
      <w:rPr>
        <w:noProof/>
      </w:rPr>
      <w:t xml:space="preserve"> Automation System</w:t>
    </w:r>
    <w:r>
      <w:rPr>
        <w:noProof/>
      </w:rPr>
      <w:tab/>
    </w:r>
    <w:r>
      <w:rPr>
        <w:noProof/>
      </w:rPr>
      <w:tab/>
      <w:t xml:space="preserve">Page </w:t>
    </w:r>
    <w:r>
      <w:rPr>
        <w:noProof/>
      </w:rPr>
      <w:fldChar w:fldCharType="begin"/>
    </w:r>
    <w:r>
      <w:rPr>
        <w:noProof/>
      </w:rPr>
      <w:instrText xml:space="preserve"> PAGE  \* MERGEFORMAT </w:instrText>
    </w:r>
    <w:r>
      <w:rPr>
        <w:noProof/>
      </w:rPr>
      <w:fldChar w:fldCharType="separate"/>
    </w:r>
    <w:r w:rsidR="00AA7465">
      <w:rPr>
        <w:noProof/>
      </w:rPr>
      <w:t>10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0"/>
      <w:gridCol w:w="4477"/>
      <w:gridCol w:w="2639"/>
    </w:tblGrid>
    <w:tr w:rsidR="003962AC" w:rsidTr="00BB4CDD">
      <w:trPr>
        <w:trHeight w:hRule="exact" w:val="2283"/>
        <w:jc w:val="center"/>
      </w:trPr>
      <w:tc>
        <w:tcPr>
          <w:tcW w:w="2870" w:type="dxa"/>
        </w:tcPr>
        <w:p w:rsidR="003962AC" w:rsidRDefault="003962AC">
          <w:pPr>
            <w:spacing w:before="80"/>
            <w:rPr>
              <w:noProof/>
            </w:rPr>
          </w:pPr>
        </w:p>
        <w:p w:rsidR="003962AC" w:rsidRDefault="003962AC">
          <w:pPr>
            <w:spacing w:before="80"/>
            <w:rPr>
              <w:noProof/>
            </w:rPr>
          </w:pPr>
          <w:r w:rsidRPr="002C5061">
            <w:rPr>
              <w:noProof/>
              <w:lang w:val="ru-RU" w:eastAsia="ru-RU"/>
            </w:rPr>
            <w:drawing>
              <wp:inline distT="0" distB="0" distL="0" distR="0">
                <wp:extent cx="1885950" cy="874851"/>
                <wp:effectExtent l="0" t="0" r="0" b="1905"/>
                <wp:docPr id="2" name="Рисунок 2" descr="C:\Users\VALERY-PC\Desktop\1334595686_logotip-software-and-technology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8" descr="C:\Users\VALERY-PC\Desktop\1334595686_logotip-software-and-technology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4556" cy="9020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77" w:type="dxa"/>
        </w:tcPr>
        <w:p w:rsidR="003962AC" w:rsidRPr="00842301" w:rsidRDefault="003962AC">
          <w:pPr>
            <w:jc w:val="center"/>
            <w:rPr>
              <w:i/>
              <w:noProof/>
              <w:lang w:val="en-GB"/>
            </w:rPr>
          </w:pPr>
        </w:p>
        <w:p w:rsidR="003962AC" w:rsidRPr="00842301" w:rsidRDefault="003962AC">
          <w:pPr>
            <w:jc w:val="center"/>
            <w:rPr>
              <w:noProof/>
              <w:lang w:val="en-GB"/>
            </w:rPr>
          </w:pPr>
        </w:p>
        <w:p w:rsidR="003962AC" w:rsidRPr="00842301" w:rsidRDefault="003962AC">
          <w:pPr>
            <w:spacing w:before="120"/>
            <w:jc w:val="center"/>
            <w:rPr>
              <w:b/>
              <w:noProof/>
              <w:lang w:val="en-GB"/>
            </w:rPr>
          </w:pPr>
          <w:r w:rsidRPr="00842301">
            <w:rPr>
              <w:b/>
              <w:lang w:val="en-GB"/>
            </w:rPr>
            <w:t>Software Requirements Spec for</w:t>
          </w:r>
          <w:r w:rsidRPr="00842301">
            <w:rPr>
              <w:b/>
              <w:noProof/>
              <w:lang w:val="en-GB"/>
            </w:rPr>
            <w:t xml:space="preserve"> </w:t>
          </w:r>
        </w:p>
        <w:p w:rsidR="003962AC" w:rsidRPr="00842301" w:rsidRDefault="003962AC" w:rsidP="00B90611">
          <w:pPr>
            <w:spacing w:before="120"/>
            <w:jc w:val="center"/>
            <w:rPr>
              <w:i/>
              <w:noProof/>
              <w:lang w:val="en-GB"/>
            </w:rPr>
          </w:pPr>
          <w:r w:rsidRPr="00794EA4">
            <w:rPr>
              <w:b/>
              <w:noProof/>
              <w:lang w:val="en-US"/>
            </w:rPr>
            <w:t>Contract</w:t>
          </w:r>
          <w:r>
            <w:rPr>
              <w:b/>
              <w:noProof/>
              <w:lang w:val="en-GB"/>
            </w:rPr>
            <w:t xml:space="preserve"> Automation System</w:t>
          </w:r>
        </w:p>
      </w:tc>
      <w:tc>
        <w:tcPr>
          <w:tcW w:w="2639" w:type="dxa"/>
        </w:tcPr>
        <w:p w:rsidR="003962AC" w:rsidRPr="00842301" w:rsidRDefault="003962AC">
          <w:pPr>
            <w:pStyle w:val="a3"/>
            <w:tabs>
              <w:tab w:val="clear" w:pos="4536"/>
              <w:tab w:val="clear" w:pos="9072"/>
              <w:tab w:val="right" w:pos="2481"/>
            </w:tabs>
            <w:spacing w:before="140"/>
            <w:rPr>
              <w:noProof/>
              <w:lang w:val="en-GB"/>
            </w:rPr>
          </w:pPr>
          <w:r>
            <w:rPr>
              <w:noProof/>
              <w:sz w:val="18"/>
              <w:lang w:val="en-GB"/>
            </w:rPr>
            <w:t>Author</w:t>
          </w:r>
          <w:r>
            <w:rPr>
              <w:noProof/>
              <w:sz w:val="18"/>
              <w:lang w:val="en-US"/>
            </w:rPr>
            <w:t>s</w:t>
          </w:r>
          <w:r w:rsidRPr="00842301">
            <w:rPr>
              <w:noProof/>
              <w:sz w:val="18"/>
              <w:lang w:val="en-GB"/>
            </w:rPr>
            <w:t>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caps/>
              <w:noProof/>
              <w:lang w:val="en-GB"/>
            </w:rPr>
            <w:tab/>
          </w:r>
          <w:r>
            <w:rPr>
              <w:noProof/>
              <w:lang w:val="en-GB"/>
            </w:rPr>
            <w:t>Valerii Pozdiaev, Andrey Marchenko, Alexander Rumyant</w:t>
          </w:r>
          <w:r>
            <w:rPr>
              <w:noProof/>
              <w:lang w:val="en-US"/>
            </w:rPr>
            <w:t>s</w:t>
          </w:r>
          <w:r>
            <w:rPr>
              <w:noProof/>
              <w:lang w:val="en-GB"/>
            </w:rPr>
            <w:t>ev</w:t>
          </w:r>
        </w:p>
        <w:p w:rsidR="003962AC" w:rsidRPr="00842301" w:rsidRDefault="003962AC">
          <w:pPr>
            <w:tabs>
              <w:tab w:val="right" w:pos="2481"/>
            </w:tabs>
            <w:spacing w:before="180"/>
            <w:rPr>
              <w:noProof/>
              <w:lang w:val="en-GB"/>
            </w:rPr>
          </w:pPr>
          <w:r w:rsidRPr="00842301">
            <w:rPr>
              <w:noProof/>
              <w:sz w:val="18"/>
              <w:lang w:val="en-GB"/>
            </w:rPr>
            <w:t>Doc.No.: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noProof/>
              <w:lang w:val="en-GB"/>
            </w:rPr>
            <w:tab/>
          </w:r>
          <w:r>
            <w:rPr>
              <w:noProof/>
              <w:lang w:val="en-GB"/>
            </w:rPr>
            <w:t>CAS_SRS_0.05</w:t>
          </w:r>
        </w:p>
        <w:p w:rsidR="003962AC" w:rsidRPr="007B2279" w:rsidRDefault="003962AC">
          <w:pPr>
            <w:tabs>
              <w:tab w:val="right" w:pos="2481"/>
            </w:tabs>
            <w:spacing w:before="180"/>
            <w:rPr>
              <w:noProof/>
              <w:lang w:val="en-US"/>
            </w:rPr>
          </w:pPr>
          <w:r w:rsidRPr="00842301">
            <w:rPr>
              <w:noProof/>
              <w:sz w:val="18"/>
              <w:lang w:val="en-GB"/>
            </w:rPr>
            <w:t>Date:</w:t>
          </w:r>
          <w:r w:rsidRPr="00842301">
            <w:rPr>
              <w:noProof/>
              <w:lang w:val="en-GB"/>
            </w:rPr>
            <w:t xml:space="preserve"> </w:t>
          </w:r>
          <w:r w:rsidRPr="00842301">
            <w:rPr>
              <w:noProof/>
              <w:lang w:val="en-GB"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SAVEDATE \@ "yyyy-MM-dd" \* MERGEFORMAT </w:instrText>
          </w:r>
          <w:r>
            <w:rPr>
              <w:noProof/>
            </w:rPr>
            <w:fldChar w:fldCharType="separate"/>
          </w:r>
          <w:r w:rsidR="00AA7465">
            <w:rPr>
              <w:noProof/>
            </w:rPr>
            <w:t>2017-10-23</w:t>
          </w:r>
          <w:r>
            <w:rPr>
              <w:noProof/>
            </w:rPr>
            <w:fldChar w:fldCharType="end"/>
          </w:r>
        </w:p>
        <w:p w:rsidR="003962AC" w:rsidRDefault="003962AC">
          <w:pPr>
            <w:tabs>
              <w:tab w:val="right" w:pos="2481"/>
            </w:tabs>
            <w:spacing w:before="180"/>
            <w:rPr>
              <w:noProof/>
            </w:rPr>
          </w:pPr>
          <w:r>
            <w:rPr>
              <w:noProof/>
              <w:sz w:val="18"/>
            </w:rPr>
            <w:t>Page of Pages:</w:t>
          </w:r>
          <w:r>
            <w:rPr>
              <w:noProof/>
            </w:rPr>
            <w:t xml:space="preserve"> 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\* MERGEFORMAT </w:instrText>
          </w:r>
          <w:r>
            <w:rPr>
              <w:noProof/>
            </w:rPr>
            <w:fldChar w:fldCharType="separate"/>
          </w:r>
          <w:r w:rsidR="00AA7465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noProof/>
            </w:rPr>
            <w:t xml:space="preserve"> of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\* MERGEFORMAT </w:instrText>
          </w:r>
          <w:r>
            <w:rPr>
              <w:noProof/>
            </w:rPr>
            <w:fldChar w:fldCharType="separate"/>
          </w:r>
          <w:r w:rsidR="00AA7465"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</w:tc>
    </w:tr>
  </w:tbl>
  <w:p w:rsidR="003962AC" w:rsidRDefault="003962A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162C56"/>
    <w:multiLevelType w:val="hybridMultilevel"/>
    <w:tmpl w:val="223220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B545535"/>
    <w:multiLevelType w:val="hybridMultilevel"/>
    <w:tmpl w:val="130646F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E7E3764"/>
    <w:multiLevelType w:val="hybridMultilevel"/>
    <w:tmpl w:val="69544A14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27B45F98"/>
    <w:multiLevelType w:val="hybridMultilevel"/>
    <w:tmpl w:val="07BC190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2ABF0ACD"/>
    <w:multiLevelType w:val="hybridMultilevel"/>
    <w:tmpl w:val="316C8C1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34AF6C38"/>
    <w:multiLevelType w:val="hybridMultilevel"/>
    <w:tmpl w:val="F0466E4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9EB2E7C"/>
    <w:multiLevelType w:val="hybridMultilevel"/>
    <w:tmpl w:val="02AE07D8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407C258A"/>
    <w:multiLevelType w:val="hybridMultilevel"/>
    <w:tmpl w:val="C860AAEC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75A1B9B"/>
    <w:multiLevelType w:val="hybridMultilevel"/>
    <w:tmpl w:val="70AA998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49A16CED"/>
    <w:multiLevelType w:val="hybridMultilevel"/>
    <w:tmpl w:val="1FFAF99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4F0D7B4F"/>
    <w:multiLevelType w:val="hybridMultilevel"/>
    <w:tmpl w:val="A38CD0D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4F3734E2"/>
    <w:multiLevelType w:val="hybridMultilevel"/>
    <w:tmpl w:val="F2820F82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3" w15:restartNumberingAfterBreak="0">
    <w:nsid w:val="5CDD5FDC"/>
    <w:multiLevelType w:val="hybridMultilevel"/>
    <w:tmpl w:val="8F4AB4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684561"/>
    <w:multiLevelType w:val="hybridMultilevel"/>
    <w:tmpl w:val="E79605BA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5" w15:restartNumberingAfterBreak="0">
    <w:nsid w:val="6BF600F6"/>
    <w:multiLevelType w:val="hybridMultilevel"/>
    <w:tmpl w:val="F356EE0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714B2218"/>
    <w:multiLevelType w:val="hybridMultilevel"/>
    <w:tmpl w:val="63201E0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7E903E74"/>
    <w:multiLevelType w:val="hybridMultilevel"/>
    <w:tmpl w:val="39F4A08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7F8847CD"/>
    <w:multiLevelType w:val="hybridMultilevel"/>
    <w:tmpl w:val="A0487A76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9"/>
  </w:num>
  <w:num w:numId="4">
    <w:abstractNumId w:val="15"/>
  </w:num>
  <w:num w:numId="5">
    <w:abstractNumId w:val="8"/>
  </w:num>
  <w:num w:numId="6">
    <w:abstractNumId w:val="4"/>
  </w:num>
  <w:num w:numId="7">
    <w:abstractNumId w:val="2"/>
  </w:num>
  <w:num w:numId="8">
    <w:abstractNumId w:val="17"/>
  </w:num>
  <w:num w:numId="9">
    <w:abstractNumId w:val="16"/>
  </w:num>
  <w:num w:numId="10">
    <w:abstractNumId w:val="10"/>
  </w:num>
  <w:num w:numId="11">
    <w:abstractNumId w:val="3"/>
  </w:num>
  <w:num w:numId="12">
    <w:abstractNumId w:val="6"/>
  </w:num>
  <w:num w:numId="13">
    <w:abstractNumId w:val="18"/>
  </w:num>
  <w:num w:numId="14">
    <w:abstractNumId w:val="11"/>
  </w:num>
  <w:num w:numId="15">
    <w:abstractNumId w:val="5"/>
  </w:num>
  <w:num w:numId="16">
    <w:abstractNumId w:val="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13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3EA"/>
    <w:rsid w:val="00006016"/>
    <w:rsid w:val="000117C9"/>
    <w:rsid w:val="00021C4D"/>
    <w:rsid w:val="00040C0F"/>
    <w:rsid w:val="00081131"/>
    <w:rsid w:val="000906DC"/>
    <w:rsid w:val="00093279"/>
    <w:rsid w:val="000D568E"/>
    <w:rsid w:val="000F0F55"/>
    <w:rsid w:val="0010686A"/>
    <w:rsid w:val="001379A3"/>
    <w:rsid w:val="0018632D"/>
    <w:rsid w:val="00192770"/>
    <w:rsid w:val="001A3DCE"/>
    <w:rsid w:val="001D5746"/>
    <w:rsid w:val="00201008"/>
    <w:rsid w:val="00213F38"/>
    <w:rsid w:val="002436BA"/>
    <w:rsid w:val="00282302"/>
    <w:rsid w:val="00297928"/>
    <w:rsid w:val="002A6DB7"/>
    <w:rsid w:val="002C2C18"/>
    <w:rsid w:val="002C5061"/>
    <w:rsid w:val="002E1763"/>
    <w:rsid w:val="00316A8B"/>
    <w:rsid w:val="00334BDD"/>
    <w:rsid w:val="00363BB0"/>
    <w:rsid w:val="00394ADF"/>
    <w:rsid w:val="003962AC"/>
    <w:rsid w:val="003A543F"/>
    <w:rsid w:val="003D1B4A"/>
    <w:rsid w:val="003D61A8"/>
    <w:rsid w:val="003E5498"/>
    <w:rsid w:val="00413274"/>
    <w:rsid w:val="004A45C0"/>
    <w:rsid w:val="004A6846"/>
    <w:rsid w:val="004B2C81"/>
    <w:rsid w:val="004B35B5"/>
    <w:rsid w:val="004D54DC"/>
    <w:rsid w:val="004E1993"/>
    <w:rsid w:val="004E1F98"/>
    <w:rsid w:val="00504E4B"/>
    <w:rsid w:val="00555BBF"/>
    <w:rsid w:val="0057772C"/>
    <w:rsid w:val="00597F68"/>
    <w:rsid w:val="005C4301"/>
    <w:rsid w:val="005D0692"/>
    <w:rsid w:val="005D2D93"/>
    <w:rsid w:val="005E7A9E"/>
    <w:rsid w:val="0063441D"/>
    <w:rsid w:val="00643AF8"/>
    <w:rsid w:val="00663731"/>
    <w:rsid w:val="006857B8"/>
    <w:rsid w:val="00686224"/>
    <w:rsid w:val="006904D0"/>
    <w:rsid w:val="00691EF5"/>
    <w:rsid w:val="006D3FEC"/>
    <w:rsid w:val="006E41D2"/>
    <w:rsid w:val="0071098D"/>
    <w:rsid w:val="00726C58"/>
    <w:rsid w:val="0073312E"/>
    <w:rsid w:val="00752CFA"/>
    <w:rsid w:val="0075435B"/>
    <w:rsid w:val="007823B5"/>
    <w:rsid w:val="00794449"/>
    <w:rsid w:val="00794EA4"/>
    <w:rsid w:val="007B0229"/>
    <w:rsid w:val="007B2279"/>
    <w:rsid w:val="007D464B"/>
    <w:rsid w:val="00831D5A"/>
    <w:rsid w:val="00842301"/>
    <w:rsid w:val="008611C0"/>
    <w:rsid w:val="00864409"/>
    <w:rsid w:val="00872862"/>
    <w:rsid w:val="00877B3F"/>
    <w:rsid w:val="008B1278"/>
    <w:rsid w:val="008B59F2"/>
    <w:rsid w:val="008D6321"/>
    <w:rsid w:val="008D7103"/>
    <w:rsid w:val="008F59EE"/>
    <w:rsid w:val="00935384"/>
    <w:rsid w:val="00954870"/>
    <w:rsid w:val="009941CE"/>
    <w:rsid w:val="009A29CE"/>
    <w:rsid w:val="009A492A"/>
    <w:rsid w:val="009E6CC8"/>
    <w:rsid w:val="00A015DE"/>
    <w:rsid w:val="00A42698"/>
    <w:rsid w:val="00A6235E"/>
    <w:rsid w:val="00A7108C"/>
    <w:rsid w:val="00A9020C"/>
    <w:rsid w:val="00AA7465"/>
    <w:rsid w:val="00AD097C"/>
    <w:rsid w:val="00AF5526"/>
    <w:rsid w:val="00B22E70"/>
    <w:rsid w:val="00B2541E"/>
    <w:rsid w:val="00B72BF2"/>
    <w:rsid w:val="00B90611"/>
    <w:rsid w:val="00BB4CDD"/>
    <w:rsid w:val="00BC377E"/>
    <w:rsid w:val="00BD147E"/>
    <w:rsid w:val="00C23016"/>
    <w:rsid w:val="00C521B0"/>
    <w:rsid w:val="00C53BE9"/>
    <w:rsid w:val="00C636A8"/>
    <w:rsid w:val="00C70DC3"/>
    <w:rsid w:val="00C742BF"/>
    <w:rsid w:val="00C77A89"/>
    <w:rsid w:val="00C80D37"/>
    <w:rsid w:val="00C84CC7"/>
    <w:rsid w:val="00CA6307"/>
    <w:rsid w:val="00CF0D0D"/>
    <w:rsid w:val="00CF3B01"/>
    <w:rsid w:val="00D01D34"/>
    <w:rsid w:val="00D051F8"/>
    <w:rsid w:val="00D05FF5"/>
    <w:rsid w:val="00D36C32"/>
    <w:rsid w:val="00D56C3E"/>
    <w:rsid w:val="00D71CC3"/>
    <w:rsid w:val="00D71DB1"/>
    <w:rsid w:val="00DB6E45"/>
    <w:rsid w:val="00DD4920"/>
    <w:rsid w:val="00DE528B"/>
    <w:rsid w:val="00DE74A9"/>
    <w:rsid w:val="00DF7B66"/>
    <w:rsid w:val="00E022F8"/>
    <w:rsid w:val="00E05E38"/>
    <w:rsid w:val="00E26DFA"/>
    <w:rsid w:val="00E52ADE"/>
    <w:rsid w:val="00E556E7"/>
    <w:rsid w:val="00E90A3D"/>
    <w:rsid w:val="00E92CD5"/>
    <w:rsid w:val="00E96152"/>
    <w:rsid w:val="00E96F92"/>
    <w:rsid w:val="00EB47F8"/>
    <w:rsid w:val="00EB5B7B"/>
    <w:rsid w:val="00ED55E3"/>
    <w:rsid w:val="00ED57E9"/>
    <w:rsid w:val="00F14309"/>
    <w:rsid w:val="00F36B6C"/>
    <w:rsid w:val="00F572F9"/>
    <w:rsid w:val="00F663EA"/>
    <w:rsid w:val="00F83A4B"/>
    <w:rsid w:val="00F87A62"/>
    <w:rsid w:val="00F93764"/>
    <w:rsid w:val="00F9675E"/>
    <w:rsid w:val="00FE39D4"/>
    <w:rsid w:val="00FF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5B4512"/>
  <w15:chartTrackingRefBased/>
  <w15:docId w15:val="{CA05CD40-E91E-4A87-A6E5-F8459FF7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6152"/>
    <w:rPr>
      <w:rFonts w:ascii="Arial" w:hAnsi="Arial"/>
      <w:sz w:val="22"/>
      <w:lang w:val="de-DE" w:eastAsia="de-CH"/>
    </w:rPr>
  </w:style>
  <w:style w:type="paragraph" w:styleId="1">
    <w:name w:val="heading 1"/>
    <w:basedOn w:val="a"/>
    <w:next w:val="1Einrckung"/>
    <w:qFormat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qFormat/>
    <w:pPr>
      <w:numPr>
        <w:ilvl w:val="2"/>
        <w:numId w:val="1"/>
      </w:numPr>
      <w:spacing w:before="240" w:after="60"/>
      <w:ind w:left="851" w:hanging="851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Einrckung">
    <w:name w:val="1 Einrückung"/>
    <w:basedOn w:val="a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val="de-DE" w:eastAsia="de-CH"/>
    </w:rPr>
  </w:style>
  <w:style w:type="paragraph" w:customStyle="1" w:styleId="3Einrckung">
    <w:name w:val="3 Einrückung"/>
    <w:next w:val="a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1Einrckung">
    <w:name w:val="Bullet 1 Einrückung"/>
    <w:basedOn w:val="a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val="de-DE" w:eastAsia="de-CH"/>
    </w:rPr>
  </w:style>
  <w:style w:type="paragraph" w:customStyle="1" w:styleId="BulletText">
    <w:name w:val="Bullet Text"/>
    <w:basedOn w:val="a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pPr>
      <w:ind w:left="1135" w:hanging="284"/>
    </w:pPr>
  </w:style>
  <w:style w:type="paragraph" w:customStyle="1" w:styleId="Nummeriert2Einrckung">
    <w:name w:val="Nummeriert 2 Einrückung"/>
    <w:basedOn w:val="a"/>
    <w:pPr>
      <w:ind w:left="1417" w:hanging="283"/>
    </w:pPr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3"/>
    <w:next w:val="30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val="de-DE" w:eastAsia="de-CH"/>
    </w:rPr>
  </w:style>
  <w:style w:type="paragraph" w:customStyle="1" w:styleId="Nummeriert">
    <w:name w:val="Nummeriert"/>
    <w:basedOn w:val="a"/>
    <w:pPr>
      <w:ind w:left="397" w:hanging="397"/>
    </w:pPr>
  </w:style>
  <w:style w:type="paragraph" w:styleId="10">
    <w:name w:val="toc 1"/>
    <w:basedOn w:val="a"/>
    <w:uiPriority w:val="39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pPr>
      <w:ind w:left="1701" w:hanging="1701"/>
    </w:pPr>
  </w:style>
  <w:style w:type="paragraph" w:styleId="31">
    <w:name w:val="Body Text 3"/>
    <w:basedOn w:val="a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5">
    <w:name w:val="annotation reference"/>
    <w:basedOn w:val="a0"/>
    <w:semiHidden/>
    <w:rPr>
      <w:sz w:val="16"/>
    </w:rPr>
  </w:style>
  <w:style w:type="paragraph" w:styleId="a6">
    <w:name w:val="annotation text"/>
    <w:basedOn w:val="a"/>
    <w:semiHidden/>
    <w:rPr>
      <w:sz w:val="20"/>
    </w:rPr>
  </w:style>
  <w:style w:type="paragraph" w:styleId="70">
    <w:name w:val="toc 7"/>
    <w:basedOn w:val="a"/>
    <w:semiHidden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7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character" w:styleId="a9">
    <w:name w:val="Hyperlink"/>
    <w:basedOn w:val="a0"/>
    <w:uiPriority w:val="99"/>
    <w:rsid w:val="00C77A89"/>
    <w:rPr>
      <w:color w:val="0563C1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DB6E45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  <w:lang w:val="ru-RU" w:eastAsia="ru-RU"/>
    </w:rPr>
  </w:style>
  <w:style w:type="paragraph" w:styleId="ab">
    <w:name w:val="Balloon Text"/>
    <w:basedOn w:val="a"/>
    <w:link w:val="ac"/>
    <w:rsid w:val="00935384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rsid w:val="00935384"/>
    <w:rPr>
      <w:rFonts w:ascii="Segoe UI" w:hAnsi="Segoe UI" w:cs="Segoe UI"/>
      <w:sz w:val="18"/>
      <w:szCs w:val="18"/>
      <w:lang w:val="de-DE" w:eastAsia="de-CH"/>
    </w:rPr>
  </w:style>
  <w:style w:type="paragraph" w:styleId="ad">
    <w:name w:val="List Paragraph"/>
    <w:basedOn w:val="a"/>
    <w:uiPriority w:val="34"/>
    <w:qFormat/>
    <w:rsid w:val="00E96152"/>
    <w:pPr>
      <w:ind w:left="720"/>
      <w:contextualSpacing/>
    </w:pPr>
  </w:style>
  <w:style w:type="paragraph" w:styleId="ae">
    <w:name w:val="Revision"/>
    <w:hidden/>
    <w:uiPriority w:val="99"/>
    <w:semiHidden/>
    <w:rsid w:val="007D464B"/>
    <w:rPr>
      <w:rFonts w:ascii="Arial" w:hAnsi="Arial"/>
      <w:sz w:val="22"/>
      <w:lang w:val="de-DE" w:eastAsia="de-CH"/>
    </w:rPr>
  </w:style>
  <w:style w:type="character" w:styleId="af">
    <w:name w:val="Emphasis"/>
    <w:basedOn w:val="a0"/>
    <w:qFormat/>
    <w:rsid w:val="00BC377E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9E6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6CC8"/>
    <w:rPr>
      <w:rFonts w:ascii="Courier New" w:hAnsi="Courier New" w:cs="Courier New"/>
    </w:rPr>
  </w:style>
  <w:style w:type="table" w:styleId="af0">
    <w:name w:val="Table Grid"/>
    <w:basedOn w:val="a1"/>
    <w:rsid w:val="00C742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6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tdallas.edu/~chung/RE/IEEE830-1993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kumente%20und%20Einstellungen\pkolb\Eigene%20Dateien\Work\ERNI%20Work\ERNI%20Kunden%20Projekte\Schindler\Daten%20von%20Schindler\Work%204%20ERNI\1%20SDP\RUP_CRD\SIRUP\artifacts\templates\rupn_sr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81A5DF-896A-4E1C-B799-617096DF5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rupn_srs</Template>
  <TotalTime>711</TotalTime>
  <Pages>1</Pages>
  <Words>3020</Words>
  <Characters>17218</Characters>
  <Application>Microsoft Office Word</Application>
  <DocSecurity>0</DocSecurity>
  <Lines>143</Lines>
  <Paragraphs>40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31</vt:i4>
      </vt:variant>
    </vt:vector>
  </HeadingPairs>
  <TitlesOfParts>
    <vt:vector size="33" baseType="lpstr">
      <vt:lpstr>Template for Systems Requirements Spec</vt:lpstr>
      <vt:lpstr>Template for Systems Requirements Spec</vt:lpstr>
      <vt:lpstr>Introduction</vt:lpstr>
      <vt:lpstr>    Purpose</vt:lpstr>
      <vt:lpstr>    Scope</vt:lpstr>
      <vt:lpstr>    Definitions, Acronyms and Abbreviations</vt:lpstr>
      <vt:lpstr>    References</vt:lpstr>
      <vt:lpstr>    Overview</vt:lpstr>
      <vt:lpstr>Overall Description</vt:lpstr>
      <vt:lpstr>Specific Requirements </vt:lpstr>
      <vt:lpstr>    Functionality</vt:lpstr>
      <vt:lpstr>        &lt;Functional Requirement One&gt;</vt:lpstr>
      <vt:lpstr>    Usability </vt:lpstr>
      <vt:lpstr>        &lt;Usability Requirement One&gt;</vt:lpstr>
      <vt:lpstr>    Reliability </vt:lpstr>
      <vt:lpstr>        &lt;Reliability Requirement One&gt;</vt:lpstr>
      <vt:lpstr>    Performance</vt:lpstr>
      <vt:lpstr>        &lt;Performance Requirement One&gt;</vt:lpstr>
      <vt:lpstr>    Maintainability</vt:lpstr>
      <vt:lpstr>        &lt;Maintainability Requirement One&gt;</vt:lpstr>
      <vt:lpstr>    Design Constraints</vt:lpstr>
      <vt:lpstr>        &lt;Design Constraint One&gt;</vt:lpstr>
      <vt:lpstr>    On-line User Documentation and Help System Requirements</vt:lpstr>
      <vt:lpstr>    Purchased Components</vt:lpstr>
      <vt:lpstr>    Interfaces</vt:lpstr>
      <vt:lpstr>        User Interfaces</vt:lpstr>
      <vt:lpstr>        Hardware Interfaces</vt:lpstr>
      <vt:lpstr>        Software Interfaces</vt:lpstr>
      <vt:lpstr>        Communications Interfaces</vt:lpstr>
      <vt:lpstr>    Licensing Requirements</vt:lpstr>
      <vt:lpstr>    Legal, Copyright, and Other Notices</vt:lpstr>
      <vt:lpstr>    Applicable Standards</vt:lpstr>
      <vt:lpstr>Supporting Information</vt:lpstr>
    </vt:vector>
  </TitlesOfParts>
  <Company>ETH Zurich</Company>
  <LinksUpToDate>false</LinksUpToDate>
  <CharactersWithSpaces>20198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for Systems Requirements Spec</dc:title>
  <dc:subject/>
  <dc:creator>P. Kolb</dc:creator>
  <cp:keywords/>
  <dc:description/>
  <cp:lastModifiedBy>Андрей Марченко</cp:lastModifiedBy>
  <cp:revision>44</cp:revision>
  <cp:lastPrinted>1899-12-31T21:00:00Z</cp:lastPrinted>
  <dcterms:created xsi:type="dcterms:W3CDTF">2017-10-21T10:58:00Z</dcterms:created>
  <dcterms:modified xsi:type="dcterms:W3CDTF">2017-10-23T17:37:00Z</dcterms:modified>
  <cp:category/>
</cp:coreProperties>
</file>